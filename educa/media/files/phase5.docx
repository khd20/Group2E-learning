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7EF601" w14:textId="77777777" w:rsidR="006F3B76" w:rsidRDefault="0079007B" w:rsidP="0079007B">
      <w:pPr>
        <w:spacing w:before="1540" w:after="240" w:line="360" w:lineRule="auto"/>
        <w:jc w:val="center"/>
      </w:pPr>
      <w:bookmarkStart w:id="0" w:name="_GoBack"/>
      <w:bookmarkEnd w:id="0"/>
      <w:r>
        <w:rPr>
          <w:noProof/>
          <w:lang w:eastAsia="zh-CN"/>
        </w:rPr>
        <w:drawing>
          <wp:inline distT="0" distB="0" distL="0" distR="0" wp14:anchorId="5BEC9FE2" wp14:editId="1FBE87E8">
            <wp:extent cx="1417320" cy="750898"/>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1417320" cy="750898"/>
                    </a:xfrm>
                    <a:prstGeom prst="rect">
                      <a:avLst/>
                    </a:prstGeom>
                    <a:ln/>
                  </pic:spPr>
                </pic:pic>
              </a:graphicData>
            </a:graphic>
          </wp:inline>
        </w:drawing>
      </w:r>
    </w:p>
    <w:p w14:paraId="7FB07188" w14:textId="77777777" w:rsidR="006F3B76" w:rsidRDefault="0079007B" w:rsidP="0079007B">
      <w:pPr>
        <w:spacing w:after="240" w:line="360" w:lineRule="auto"/>
        <w:jc w:val="center"/>
      </w:pPr>
      <w:r>
        <w:rPr>
          <w:rFonts w:ascii="Times New Roman" w:eastAsia="Times New Roman" w:hAnsi="Times New Roman" w:cs="Times New Roman"/>
          <w:b/>
          <w:sz w:val="100"/>
          <w:szCs w:val="100"/>
        </w:rPr>
        <w:t>Carver Electronics Phase: 5</w:t>
      </w:r>
    </w:p>
    <w:p w14:paraId="2F006146" w14:textId="77777777" w:rsidR="006F3B76" w:rsidRDefault="0079007B" w:rsidP="0079007B">
      <w:pPr>
        <w:spacing w:after="240" w:line="360" w:lineRule="auto"/>
        <w:jc w:val="center"/>
      </w:pPr>
      <w:r>
        <w:rPr>
          <w:rFonts w:ascii="Times New Roman" w:eastAsia="Times New Roman" w:hAnsi="Times New Roman" w:cs="Times New Roman"/>
          <w:b/>
          <w:sz w:val="100"/>
          <w:szCs w:val="100"/>
        </w:rPr>
        <w:t>ISQA 8040</w:t>
      </w:r>
    </w:p>
    <w:p w14:paraId="3CA07F70" w14:textId="1530FB94" w:rsidR="006F3B76" w:rsidRDefault="00DB64FD" w:rsidP="0079007B">
      <w:pPr>
        <w:spacing w:line="360" w:lineRule="auto"/>
        <w:jc w:val="center"/>
      </w:pPr>
      <w:ins w:id="1" w:author="Sid Davis" w:date="2016-12-12T15:53:00Z">
        <w:r>
          <w:t>Grade:  96/100 pts.</w:t>
        </w:r>
      </w:ins>
    </w:p>
    <w:p w14:paraId="7445D0B0" w14:textId="77777777" w:rsidR="006F3B76" w:rsidRDefault="0079007B" w:rsidP="0079007B">
      <w:pPr>
        <w:spacing w:before="480" w:line="360" w:lineRule="auto"/>
        <w:jc w:val="center"/>
      </w:pPr>
      <w:r>
        <w:rPr>
          <w:noProof/>
          <w:lang w:eastAsia="zh-CN"/>
        </w:rPr>
        <w:drawing>
          <wp:inline distT="0" distB="0" distL="0" distR="0" wp14:anchorId="6B708AD9" wp14:editId="578B902E">
            <wp:extent cx="758952" cy="478932"/>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758952" cy="478932"/>
                    </a:xfrm>
                    <a:prstGeom prst="rect">
                      <a:avLst/>
                    </a:prstGeom>
                    <a:ln/>
                  </pic:spPr>
                </pic:pic>
              </a:graphicData>
            </a:graphic>
          </wp:inline>
        </w:drawing>
      </w:r>
    </w:p>
    <w:p w14:paraId="3563EA72" w14:textId="77777777" w:rsidR="006F3B76" w:rsidRDefault="0079007B" w:rsidP="0079007B">
      <w:pPr>
        <w:spacing w:line="360" w:lineRule="auto"/>
      </w:pPr>
      <w:r>
        <w:rPr>
          <w:noProof/>
          <w:lang w:eastAsia="zh-CN"/>
        </w:rPr>
        <mc:AlternateContent>
          <mc:Choice Requires="wps">
            <w:drawing>
              <wp:inline distT="0" distB="0" distL="114300" distR="114300" wp14:anchorId="20271D8A" wp14:editId="17A4EF08">
                <wp:extent cx="5943600" cy="1511300"/>
                <wp:effectExtent l="0" t="0" r="0" b="0"/>
                <wp:docPr id="15" name="Rectangle 15"/>
                <wp:cNvGraphicFramePr/>
                <a:graphic xmlns:a="http://schemas.openxmlformats.org/drawingml/2006/main">
                  <a:graphicData uri="http://schemas.microsoft.com/office/word/2010/wordprocessingShape">
                    <wps:wsp>
                      <wps:cNvSpPr/>
                      <wps:spPr>
                        <a:xfrm>
                          <a:off x="2069400" y="2947274"/>
                          <a:ext cx="6553200" cy="1665452"/>
                        </a:xfrm>
                        <a:prstGeom prst="rect">
                          <a:avLst/>
                        </a:prstGeom>
                        <a:noFill/>
                        <a:ln>
                          <a:noFill/>
                        </a:ln>
                      </wps:spPr>
                      <wps:txbx>
                        <w:txbxContent>
                          <w:p w14:paraId="75DBD5CB" w14:textId="77777777" w:rsidR="0079007B" w:rsidRDefault="0079007B">
                            <w:pPr>
                              <w:spacing w:line="240" w:lineRule="auto"/>
                              <w:jc w:val="center"/>
                              <w:textDirection w:val="btLr"/>
                            </w:pPr>
                            <w:r>
                              <w:rPr>
                                <w:rFonts w:ascii="Times New Roman" w:eastAsia="Times New Roman" w:hAnsi="Times New Roman" w:cs="Times New Roman"/>
                                <w:color w:val="5B9BD5"/>
                                <w:sz w:val="36"/>
                              </w:rPr>
                              <w:t>By:</w:t>
                            </w:r>
                          </w:p>
                          <w:p w14:paraId="0DA5C2B0" w14:textId="77777777" w:rsidR="0079007B" w:rsidRDefault="0079007B">
                            <w:pPr>
                              <w:spacing w:line="240" w:lineRule="auto"/>
                              <w:jc w:val="center"/>
                              <w:textDirection w:val="btLr"/>
                            </w:pPr>
                            <w:r>
                              <w:rPr>
                                <w:rFonts w:ascii="Times New Roman" w:eastAsia="Times New Roman" w:hAnsi="Times New Roman" w:cs="Times New Roman"/>
                                <w:color w:val="5B9BD5"/>
                                <w:sz w:val="36"/>
                              </w:rPr>
                              <w:t>Shilpa Kache</w:t>
                            </w:r>
                          </w:p>
                          <w:p w14:paraId="2B2A89D1" w14:textId="77777777" w:rsidR="0079007B" w:rsidRDefault="0079007B">
                            <w:pPr>
                              <w:spacing w:line="240" w:lineRule="auto"/>
                              <w:jc w:val="center"/>
                              <w:textDirection w:val="btLr"/>
                            </w:pPr>
                            <w:r>
                              <w:rPr>
                                <w:rFonts w:ascii="Times New Roman" w:eastAsia="Times New Roman" w:hAnsi="Times New Roman" w:cs="Times New Roman"/>
                                <w:color w:val="5B9BD5"/>
                                <w:sz w:val="36"/>
                              </w:rPr>
                              <w:t>Runhua Lei</w:t>
                            </w:r>
                          </w:p>
                          <w:p w14:paraId="19F5F364" w14:textId="77777777" w:rsidR="0079007B" w:rsidRDefault="0079007B">
                            <w:pPr>
                              <w:spacing w:line="240" w:lineRule="auto"/>
                              <w:jc w:val="center"/>
                              <w:textDirection w:val="btLr"/>
                            </w:pPr>
                            <w:r>
                              <w:rPr>
                                <w:rFonts w:ascii="Times New Roman" w:eastAsia="Times New Roman" w:hAnsi="Times New Roman" w:cs="Times New Roman"/>
                                <w:color w:val="5B9BD5"/>
                                <w:sz w:val="36"/>
                              </w:rPr>
                              <w:t>Wancheng Sun</w:t>
                            </w:r>
                          </w:p>
                          <w:p w14:paraId="0B86FC5A" w14:textId="77777777" w:rsidR="0079007B" w:rsidRDefault="0079007B">
                            <w:pPr>
                              <w:spacing w:line="240" w:lineRule="auto"/>
                              <w:jc w:val="center"/>
                              <w:textDirection w:val="btLr"/>
                            </w:pPr>
                            <w:r>
                              <w:rPr>
                                <w:rFonts w:ascii="Times New Roman" w:eastAsia="Times New Roman" w:hAnsi="Times New Roman" w:cs="Times New Roman"/>
                                <w:color w:val="5B9BD5"/>
                                <w:sz w:val="36"/>
                              </w:rPr>
                              <w:t>William Wetzel</w:t>
                            </w:r>
                          </w:p>
                          <w:p w14:paraId="548BC4F0" w14:textId="77777777" w:rsidR="0079007B" w:rsidRDefault="0079007B">
                            <w:pPr>
                              <w:spacing w:line="240" w:lineRule="auto"/>
                              <w:jc w:val="center"/>
                              <w:textDirection w:val="btLr"/>
                            </w:pPr>
                          </w:p>
                          <w:p w14:paraId="110F0687" w14:textId="77777777" w:rsidR="0079007B" w:rsidRDefault="0079007B">
                            <w:pPr>
                              <w:spacing w:line="240" w:lineRule="auto"/>
                              <w:jc w:val="center"/>
                              <w:textDirection w:val="btLr"/>
                            </w:pPr>
                          </w:p>
                        </w:txbxContent>
                      </wps:txbx>
                      <wps:bodyPr lIns="0" tIns="0" rIns="0" bIns="0" anchor="b" anchorCtr="0"/>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rect id="Rectangle 15" o:spid="_x0000_s1026" style="width:468pt;height:11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" filled="f" stroked="f">
                <v:textbox inset="0,0,0,0">
                  <w:txbxContent>
                    <w:p w:rsidR="0079007B" w:rsidRDefault="0079007B">
                      <w:pPr>
                        <w:spacing w:line="240" w:lineRule="auto"/>
                        <w:jc w:val="center"/>
                        <w:textDirection w:val="btLr"/>
                      </w:pPr>
                      <w:r>
                        <w:rPr>
                          <w:rFonts w:ascii="Times New Roman" w:eastAsia="Times New Roman" w:hAnsi="Times New Roman" w:cs="Times New Roman"/>
                          <w:color w:val="5B9BD5"/>
                          <w:sz w:val="36"/>
                        </w:rPr>
                        <w:t>By:</w:t>
                      </w:r>
                    </w:p>
                    <w:p w:rsidR="0079007B" w:rsidRDefault="0079007B">
                      <w:pPr>
                        <w:spacing w:line="240" w:lineRule="auto"/>
                        <w:jc w:val="center"/>
                        <w:textDirection w:val="btLr"/>
                      </w:pPr>
                      <w:r>
                        <w:rPr>
                          <w:rFonts w:ascii="Times New Roman" w:eastAsia="Times New Roman" w:hAnsi="Times New Roman" w:cs="Times New Roman"/>
                          <w:color w:val="5B9BD5"/>
                          <w:sz w:val="36"/>
                        </w:rPr>
                        <w:t>Shilpa Kache</w:t>
                      </w:r>
                    </w:p>
                    <w:p w:rsidR="0079007B" w:rsidRDefault="0079007B">
                      <w:pPr>
                        <w:spacing w:line="240" w:lineRule="auto"/>
                        <w:jc w:val="center"/>
                        <w:textDirection w:val="btLr"/>
                      </w:pPr>
                      <w:r>
                        <w:rPr>
                          <w:rFonts w:ascii="Times New Roman" w:eastAsia="Times New Roman" w:hAnsi="Times New Roman" w:cs="Times New Roman"/>
                          <w:color w:val="5B9BD5"/>
                          <w:sz w:val="36"/>
                        </w:rPr>
                        <w:t>Runhua Lei</w:t>
                      </w:r>
                    </w:p>
                    <w:p w:rsidR="0079007B" w:rsidRDefault="0079007B">
                      <w:pPr>
                        <w:spacing w:line="240" w:lineRule="auto"/>
                        <w:jc w:val="center"/>
                        <w:textDirection w:val="btLr"/>
                      </w:pPr>
                      <w:r>
                        <w:rPr>
                          <w:rFonts w:ascii="Times New Roman" w:eastAsia="Times New Roman" w:hAnsi="Times New Roman" w:cs="Times New Roman"/>
                          <w:color w:val="5B9BD5"/>
                          <w:sz w:val="36"/>
                        </w:rPr>
                        <w:t>Wancheng Sun</w:t>
                      </w:r>
                    </w:p>
                    <w:p w:rsidR="0079007B" w:rsidRDefault="0079007B">
                      <w:pPr>
                        <w:spacing w:line="240" w:lineRule="auto"/>
                        <w:jc w:val="center"/>
                        <w:textDirection w:val="btLr"/>
                      </w:pPr>
                      <w:r>
                        <w:rPr>
                          <w:rFonts w:ascii="Times New Roman" w:eastAsia="Times New Roman" w:hAnsi="Times New Roman" w:cs="Times New Roman"/>
                          <w:color w:val="5B9BD5"/>
                          <w:sz w:val="36"/>
                        </w:rPr>
                        <w:t>William Wetzel</w:t>
                      </w:r>
                    </w:p>
                    <w:p w:rsidR="0079007B" w:rsidRDefault="0079007B">
                      <w:pPr>
                        <w:spacing w:line="240" w:lineRule="auto"/>
                        <w:jc w:val="center"/>
                        <w:textDirection w:val="btLr"/>
                      </w:pPr>
                    </w:p>
                    <w:p w:rsidR="0079007B" w:rsidRDefault="0079007B">
                      <w:pPr>
                        <w:spacing w:line="240" w:lineRule="auto"/>
                        <w:jc w:val="center"/>
                        <w:textDirection w:val="btLr"/>
                      </w:pPr>
                    </w:p>
                  </w:txbxContent>
                </v:textbox>
                <w10:anchorlock/>
              </v:rect>
            </w:pict>
          </mc:Fallback>
        </mc:AlternateContent>
      </w:r>
    </w:p>
    <w:p w14:paraId="5525F0A7" w14:textId="77777777" w:rsidR="006F3B76" w:rsidRDefault="0079007B" w:rsidP="0079007B">
      <w:pPr>
        <w:spacing w:line="360" w:lineRule="auto"/>
        <w:jc w:val="center"/>
        <w:rPr>
          <w:rFonts w:ascii="Times New Roman" w:eastAsia="Times New Roman" w:hAnsi="Times New Roman" w:cs="Times New Roman"/>
          <w:b/>
          <w:sz w:val="28"/>
          <w:szCs w:val="28"/>
          <w:u w:val="single"/>
        </w:rPr>
      </w:pPr>
      <w:r w:rsidRPr="006376EE">
        <w:rPr>
          <w:rFonts w:ascii="Times New Roman" w:eastAsia="Times New Roman" w:hAnsi="Times New Roman" w:cs="Times New Roman"/>
          <w:b/>
          <w:sz w:val="28"/>
          <w:szCs w:val="28"/>
          <w:u w:val="single"/>
        </w:rPr>
        <w:lastRenderedPageBreak/>
        <w:t>Table of Contents</w:t>
      </w:r>
    </w:p>
    <w:p w14:paraId="2B8E1D52" w14:textId="77777777" w:rsidR="00451D5C" w:rsidRPr="006376EE" w:rsidRDefault="00451D5C" w:rsidP="0079007B">
      <w:pPr>
        <w:spacing w:line="360" w:lineRule="auto"/>
        <w:jc w:val="center"/>
        <w:rPr>
          <w:sz w:val="28"/>
          <w:szCs w:val="28"/>
          <w:u w:val="single"/>
        </w:rPr>
      </w:pPr>
    </w:p>
    <w:p w14:paraId="0607A6CA" w14:textId="77777777" w:rsidR="006F3B76" w:rsidRDefault="00451D5C" w:rsidP="0079007B">
      <w:pPr>
        <w:spacing w:line="360" w:lineRule="auto"/>
      </w:pPr>
      <w:r w:rsidRPr="00451D5C">
        <w:rPr>
          <w:rFonts w:ascii="Times New Roman" w:hAnsi="Times New Roman" w:cs="Times New Roman"/>
          <w:sz w:val="24"/>
          <w:szCs w:val="24"/>
        </w:rPr>
        <w:t>Glossary</w:t>
      </w:r>
      <w:r>
        <w:t xml:space="preserve"> </w:t>
      </w:r>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w:t>
      </w:r>
      <w:r w:rsidR="008D7F92">
        <w:rPr>
          <w:rFonts w:ascii="Times New Roman" w:eastAsia="Times New Roman" w:hAnsi="Times New Roman" w:cs="Times New Roman"/>
          <w:sz w:val="24"/>
          <w:szCs w:val="24"/>
        </w:rPr>
        <w:t>…</w:t>
      </w:r>
      <w:r w:rsidR="00773E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p>
    <w:p w14:paraId="6E96383F"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Executive Summary</w:t>
      </w:r>
      <w:r w:rsidR="00773E23">
        <w:rPr>
          <w:rFonts w:ascii="Times New Roman" w:eastAsia="Times New Roman" w:hAnsi="Times New Roman" w:cs="Times New Roman"/>
          <w:sz w:val="24"/>
          <w:szCs w:val="24"/>
        </w:rPr>
        <w:t>……………………………………………………………………………….4</w:t>
      </w:r>
    </w:p>
    <w:p w14:paraId="13F8B0D1"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Updated Project Sched</w:t>
      </w:r>
      <w:r w:rsidR="00773E23">
        <w:rPr>
          <w:rFonts w:ascii="Times New Roman" w:eastAsia="Times New Roman" w:hAnsi="Times New Roman" w:cs="Times New Roman"/>
          <w:sz w:val="24"/>
          <w:szCs w:val="24"/>
        </w:rPr>
        <w:t>ule…………………………………………………………………………6</w:t>
      </w:r>
    </w:p>
    <w:p w14:paraId="46A3F301"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Computer Architecture design……………………...…………………………………………</w:t>
      </w:r>
      <w:r w:rsidR="009621E4">
        <w:rPr>
          <w:rFonts w:ascii="Times New Roman" w:eastAsia="Times New Roman" w:hAnsi="Times New Roman" w:cs="Times New Roman"/>
          <w:sz w:val="24"/>
          <w:szCs w:val="24"/>
        </w:rPr>
        <w:t>…</w:t>
      </w:r>
      <w:r w:rsidR="008D7F92">
        <w:rPr>
          <w:rFonts w:ascii="Times New Roman" w:eastAsia="Times New Roman" w:hAnsi="Times New Roman" w:cs="Times New Roman"/>
          <w:sz w:val="24"/>
          <w:szCs w:val="24"/>
        </w:rPr>
        <w:t xml:space="preserve"> </w:t>
      </w:r>
      <w:r w:rsidR="009621E4">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p w14:paraId="1AAE463B" w14:textId="77777777" w:rsidR="006F3B76" w:rsidRDefault="009621E4" w:rsidP="0079007B">
      <w:pPr>
        <w:tabs>
          <w:tab w:val="right" w:pos="9360"/>
        </w:tabs>
        <w:spacing w:line="360" w:lineRule="auto"/>
      </w:pPr>
      <w:r>
        <w:rPr>
          <w:rFonts w:ascii="Times New Roman" w:eastAsia="Times New Roman" w:hAnsi="Times New Roman" w:cs="Times New Roman"/>
          <w:sz w:val="24"/>
          <w:szCs w:val="24"/>
        </w:rPr>
        <w:t>Architecture Design</w:t>
      </w:r>
      <w:r w:rsidR="0079007B">
        <w:rPr>
          <w:rFonts w:ascii="Times New Roman" w:eastAsia="Times New Roman" w:hAnsi="Times New Roman" w:cs="Times New Roman"/>
          <w:sz w:val="24"/>
          <w:szCs w:val="24"/>
        </w:rPr>
        <w:t>………………</w:t>
      </w:r>
      <w:r w:rsidR="00773E23">
        <w:rPr>
          <w:rFonts w:ascii="Times New Roman" w:eastAsia="Times New Roman" w:hAnsi="Times New Roman" w:cs="Times New Roman"/>
          <w:sz w:val="24"/>
          <w:szCs w:val="24"/>
        </w:rPr>
        <w:t xml:space="preserve">……………………………………………………………  </w:t>
      </w:r>
      <w:r w:rsidR="008D7F92">
        <w:rPr>
          <w:rFonts w:ascii="Times New Roman" w:eastAsia="Times New Roman" w:hAnsi="Times New Roman" w:cs="Times New Roman"/>
          <w:sz w:val="24"/>
          <w:szCs w:val="24"/>
        </w:rPr>
        <w:t xml:space="preserve"> </w:t>
      </w:r>
      <w:r w:rsidR="009933FC">
        <w:rPr>
          <w:rFonts w:ascii="Times New Roman" w:eastAsia="Times New Roman" w:hAnsi="Times New Roman" w:cs="Times New Roman"/>
          <w:sz w:val="24"/>
          <w:szCs w:val="24"/>
        </w:rPr>
        <w:tab/>
      </w:r>
      <w:r w:rsidR="00773E23">
        <w:rPr>
          <w:rFonts w:ascii="Times New Roman" w:eastAsia="Times New Roman" w:hAnsi="Times New Roman" w:cs="Times New Roman"/>
          <w:sz w:val="24"/>
          <w:szCs w:val="24"/>
        </w:rPr>
        <w:t>10</w:t>
      </w:r>
    </w:p>
    <w:p w14:paraId="2AC9093F"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Specifications of software and</w:t>
      </w:r>
      <w:r w:rsidR="00773E23">
        <w:rPr>
          <w:rFonts w:ascii="Times New Roman" w:eastAsia="Times New Roman" w:hAnsi="Times New Roman" w:cs="Times New Roman"/>
          <w:sz w:val="24"/>
          <w:szCs w:val="24"/>
        </w:rPr>
        <w:t xml:space="preserve"> hardware ………………………………………………………  </w:t>
      </w:r>
      <w:r w:rsidR="009933FC">
        <w:rPr>
          <w:rFonts w:ascii="Times New Roman" w:eastAsia="Times New Roman" w:hAnsi="Times New Roman" w:cs="Times New Roman"/>
          <w:sz w:val="24"/>
          <w:szCs w:val="24"/>
        </w:rPr>
        <w:tab/>
      </w:r>
      <w:r w:rsidR="00773E23">
        <w:rPr>
          <w:rFonts w:ascii="Times New Roman" w:eastAsia="Times New Roman" w:hAnsi="Times New Roman" w:cs="Times New Roman"/>
          <w:sz w:val="24"/>
          <w:szCs w:val="24"/>
        </w:rPr>
        <w:t>11</w:t>
      </w:r>
    </w:p>
    <w:p w14:paraId="7D74781F"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Request for Proposal (</w:t>
      </w:r>
      <w:r w:rsidR="00773E23">
        <w:rPr>
          <w:rFonts w:ascii="Times New Roman" w:eastAsia="Times New Roman" w:hAnsi="Times New Roman" w:cs="Times New Roman"/>
          <w:sz w:val="24"/>
          <w:szCs w:val="24"/>
        </w:rPr>
        <w:t>RFP) ………………………………………………………………</w:t>
      </w:r>
      <w:r w:rsidR="008D7F92">
        <w:rPr>
          <w:rFonts w:ascii="Times New Roman" w:eastAsia="Times New Roman" w:hAnsi="Times New Roman" w:cs="Times New Roman"/>
          <w:sz w:val="24"/>
          <w:szCs w:val="24"/>
        </w:rPr>
        <w:t>…….</w:t>
      </w:r>
      <w:r w:rsidR="009933FC">
        <w:rPr>
          <w:rFonts w:ascii="Times New Roman" w:eastAsia="Times New Roman" w:hAnsi="Times New Roman" w:cs="Times New Roman"/>
          <w:sz w:val="24"/>
          <w:szCs w:val="24"/>
        </w:rPr>
        <w:tab/>
      </w:r>
      <w:r w:rsidR="00773E23">
        <w:rPr>
          <w:rFonts w:ascii="Times New Roman" w:eastAsia="Times New Roman" w:hAnsi="Times New Roman" w:cs="Times New Roman"/>
          <w:sz w:val="24"/>
          <w:szCs w:val="24"/>
        </w:rPr>
        <w:t>12</w:t>
      </w:r>
    </w:p>
    <w:p w14:paraId="78312CFA"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1.0 Introductio</w:t>
      </w:r>
      <w:r w:rsidR="009621E4">
        <w:rPr>
          <w:rFonts w:ascii="Times New Roman" w:eastAsia="Times New Roman" w:hAnsi="Times New Roman" w:cs="Times New Roman"/>
          <w:sz w:val="24"/>
          <w:szCs w:val="24"/>
        </w:rPr>
        <w:t>n……………………………………………………………………………</w:t>
      </w:r>
      <w:r w:rsidR="008D7F92">
        <w:rPr>
          <w:rFonts w:ascii="Times New Roman" w:eastAsia="Times New Roman" w:hAnsi="Times New Roman" w:cs="Times New Roman"/>
          <w:sz w:val="24"/>
          <w:szCs w:val="24"/>
        </w:rPr>
        <w:t>.</w:t>
      </w:r>
      <w:r w:rsidR="009621E4">
        <w:rPr>
          <w:rFonts w:ascii="Times New Roman" w:eastAsia="Times New Roman" w:hAnsi="Times New Roman" w:cs="Times New Roman"/>
          <w:sz w:val="24"/>
          <w:szCs w:val="24"/>
        </w:rPr>
        <w:t xml:space="preserve">  </w:t>
      </w:r>
      <w:r w:rsidR="008D7F92">
        <w:rPr>
          <w:rFonts w:ascii="Times New Roman" w:eastAsia="Times New Roman" w:hAnsi="Times New Roman" w:cs="Times New Roman"/>
          <w:sz w:val="24"/>
          <w:szCs w:val="24"/>
        </w:rPr>
        <w:t xml:space="preserve"> </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13</w:t>
      </w:r>
    </w:p>
    <w:p w14:paraId="11976C6F"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2.0 Standards and Instruct</w:t>
      </w:r>
      <w:r w:rsidR="009621E4">
        <w:rPr>
          <w:rFonts w:ascii="Times New Roman" w:eastAsia="Times New Roman" w:hAnsi="Times New Roman" w:cs="Times New Roman"/>
          <w:sz w:val="24"/>
          <w:szCs w:val="24"/>
        </w:rPr>
        <w:t>ions……………………………………………………………….</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15</w:t>
      </w:r>
    </w:p>
    <w:p w14:paraId="79278A4E"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3.0 Administrative Rules that Will Gov</w:t>
      </w:r>
      <w:r w:rsidR="009621E4">
        <w:rPr>
          <w:rFonts w:ascii="Times New Roman" w:eastAsia="Times New Roman" w:hAnsi="Times New Roman" w:cs="Times New Roman"/>
          <w:sz w:val="24"/>
          <w:szCs w:val="24"/>
        </w:rPr>
        <w:t>ern Selection……………………………………….</w:t>
      </w:r>
      <w:r w:rsidR="009621E4">
        <w:rPr>
          <w:rFonts w:ascii="Times New Roman" w:eastAsia="Times New Roman" w:hAnsi="Times New Roman" w:cs="Times New Roman"/>
          <w:sz w:val="24"/>
          <w:szCs w:val="24"/>
        </w:rPr>
        <w:tab/>
        <w:t>16</w:t>
      </w:r>
    </w:p>
    <w:p w14:paraId="7CF1C413"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4.0 Proposal Expense</w:t>
      </w:r>
      <w:r w:rsidR="009621E4">
        <w:rPr>
          <w:rFonts w:ascii="Times New Roman" w:eastAsia="Times New Roman" w:hAnsi="Times New Roman" w:cs="Times New Roman"/>
          <w:sz w:val="24"/>
          <w:szCs w:val="24"/>
        </w:rPr>
        <w:t>s……………………………………………………………………….</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17</w:t>
      </w:r>
    </w:p>
    <w:p w14:paraId="61FC02EA"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5.0 Format for Proposal</w:t>
      </w:r>
      <w:r w:rsidR="009621E4">
        <w:rPr>
          <w:rFonts w:ascii="Times New Roman" w:eastAsia="Times New Roman" w:hAnsi="Times New Roman" w:cs="Times New Roman"/>
          <w:sz w:val="24"/>
          <w:szCs w:val="24"/>
        </w:rPr>
        <w:t xml:space="preserve">s……………………………………………………………………. </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17</w:t>
      </w:r>
    </w:p>
    <w:p w14:paraId="1C08A825"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6.0 Requirements and Fea</w:t>
      </w:r>
      <w:r w:rsidR="009621E4">
        <w:rPr>
          <w:rFonts w:ascii="Times New Roman" w:eastAsia="Times New Roman" w:hAnsi="Times New Roman" w:cs="Times New Roman"/>
          <w:sz w:val="24"/>
          <w:szCs w:val="24"/>
        </w:rPr>
        <w:t>tures………………………………………………………………</w:t>
      </w:r>
      <w:r w:rsidR="009621E4">
        <w:rPr>
          <w:rFonts w:ascii="Times New Roman" w:eastAsia="Times New Roman" w:hAnsi="Times New Roman" w:cs="Times New Roman"/>
          <w:sz w:val="24"/>
          <w:szCs w:val="24"/>
        </w:rPr>
        <w:tab/>
        <w:t>19</w:t>
      </w:r>
    </w:p>
    <w:p w14:paraId="132764D1"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7.0 Vendor Services....................................................................................</w:t>
      </w:r>
      <w:r w:rsidR="009621E4">
        <w:rPr>
          <w:rFonts w:ascii="Times New Roman" w:eastAsia="Times New Roman" w:hAnsi="Times New Roman" w:cs="Times New Roman"/>
          <w:sz w:val="24"/>
          <w:szCs w:val="24"/>
        </w:rPr>
        <w:t>.............................</w:t>
      </w:r>
      <w:r w:rsidR="009621E4">
        <w:rPr>
          <w:rFonts w:ascii="Times New Roman" w:eastAsia="Times New Roman" w:hAnsi="Times New Roman" w:cs="Times New Roman"/>
          <w:sz w:val="24"/>
          <w:szCs w:val="24"/>
        </w:rPr>
        <w:tab/>
        <w:t>24</w:t>
      </w:r>
    </w:p>
    <w:p w14:paraId="69536371"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8.0 Bid Evaluation……</w:t>
      </w:r>
      <w:r w:rsidR="009621E4">
        <w:rPr>
          <w:rFonts w:ascii="Times New Roman" w:eastAsia="Times New Roman" w:hAnsi="Times New Roman" w:cs="Times New Roman"/>
          <w:sz w:val="24"/>
          <w:szCs w:val="24"/>
        </w:rPr>
        <w:t>……………………………………………………………………...</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25</w:t>
      </w:r>
    </w:p>
    <w:p w14:paraId="3F1AC4C3"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9.0 Vendor Evaluation Cri</w:t>
      </w:r>
      <w:r w:rsidR="009621E4">
        <w:rPr>
          <w:rFonts w:ascii="Times New Roman" w:eastAsia="Times New Roman" w:hAnsi="Times New Roman" w:cs="Times New Roman"/>
          <w:sz w:val="24"/>
          <w:szCs w:val="24"/>
        </w:rPr>
        <w:t>teria………………………………………………………………</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29</w:t>
      </w:r>
    </w:p>
    <w:p w14:paraId="00FB3719" w14:textId="77777777" w:rsidR="006F3B76" w:rsidRDefault="0079007B" w:rsidP="0079007B">
      <w:pPr>
        <w:tabs>
          <w:tab w:val="right" w:pos="9360"/>
        </w:tabs>
        <w:spacing w:line="360" w:lineRule="auto"/>
        <w:ind w:left="360"/>
      </w:pPr>
      <w:r>
        <w:rPr>
          <w:rFonts w:ascii="Times New Roman" w:eastAsia="Times New Roman" w:hAnsi="Times New Roman" w:cs="Times New Roman"/>
          <w:sz w:val="24"/>
          <w:szCs w:val="24"/>
        </w:rPr>
        <w:t>10.0 Bid Submission Informa</w:t>
      </w:r>
      <w:r w:rsidR="009621E4">
        <w:rPr>
          <w:rFonts w:ascii="Times New Roman" w:eastAsia="Times New Roman" w:hAnsi="Times New Roman" w:cs="Times New Roman"/>
          <w:sz w:val="24"/>
          <w:szCs w:val="24"/>
        </w:rPr>
        <w:t xml:space="preserve">tion…………………………………………………………    </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31</w:t>
      </w:r>
    </w:p>
    <w:p w14:paraId="407D6DC8" w14:textId="77777777" w:rsidR="00773E23" w:rsidRDefault="0079007B" w:rsidP="00773E23">
      <w:pPr>
        <w:tabs>
          <w:tab w:val="right" w:pos="936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Output and Interface Des</w:t>
      </w:r>
      <w:r w:rsidR="009621E4">
        <w:rPr>
          <w:rFonts w:ascii="Times New Roman" w:eastAsia="Times New Roman" w:hAnsi="Times New Roman" w:cs="Times New Roman"/>
          <w:sz w:val="24"/>
          <w:szCs w:val="24"/>
        </w:rPr>
        <w:t>ign……………………………………………………………... 32</w:t>
      </w:r>
    </w:p>
    <w:p w14:paraId="26E9783C" w14:textId="77777777" w:rsidR="006F3B76" w:rsidRDefault="00773E23" w:rsidP="00773E23">
      <w:pPr>
        <w:tabs>
          <w:tab w:val="right" w:pos="9360"/>
        </w:tabs>
        <w:spacing w:line="360" w:lineRule="auto"/>
      </w:pPr>
      <w:r>
        <w:rPr>
          <w:rFonts w:ascii="Times New Roman" w:eastAsia="Times New Roman" w:hAnsi="Times New Roman" w:cs="Times New Roman"/>
          <w:sz w:val="24"/>
          <w:szCs w:val="24"/>
        </w:rPr>
        <w:t>S</w:t>
      </w:r>
      <w:r w:rsidR="0079007B">
        <w:rPr>
          <w:rFonts w:ascii="Times New Roman" w:eastAsia="Times New Roman" w:hAnsi="Times New Roman" w:cs="Times New Roman"/>
          <w:sz w:val="24"/>
          <w:szCs w:val="24"/>
        </w:rPr>
        <w:t>ummary...........................................................................................................</w:t>
      </w:r>
      <w:r w:rsidR="009621E4">
        <w:rPr>
          <w:rFonts w:ascii="Times New Roman" w:eastAsia="Times New Roman" w:hAnsi="Times New Roman" w:cs="Times New Roman"/>
          <w:sz w:val="24"/>
          <w:szCs w:val="24"/>
        </w:rPr>
        <w:t>........................... .</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40</w:t>
      </w:r>
    </w:p>
    <w:p w14:paraId="65B66E49"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Source...............................................................................................................</w:t>
      </w:r>
      <w:r w:rsidR="009621E4">
        <w:rPr>
          <w:rFonts w:ascii="Times New Roman" w:eastAsia="Times New Roman" w:hAnsi="Times New Roman" w:cs="Times New Roman"/>
          <w:sz w:val="24"/>
          <w:szCs w:val="24"/>
        </w:rPr>
        <w:t>.............................</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41</w:t>
      </w:r>
    </w:p>
    <w:p w14:paraId="22B1D437" w14:textId="77777777" w:rsidR="006F3B76" w:rsidRDefault="0079007B" w:rsidP="0079007B">
      <w:pPr>
        <w:tabs>
          <w:tab w:val="right" w:pos="9360"/>
        </w:tabs>
        <w:spacing w:line="360" w:lineRule="auto"/>
      </w:pPr>
      <w:r>
        <w:rPr>
          <w:rFonts w:ascii="Times New Roman" w:eastAsia="Times New Roman" w:hAnsi="Times New Roman" w:cs="Times New Roman"/>
          <w:sz w:val="24"/>
          <w:szCs w:val="24"/>
        </w:rPr>
        <w:t>Responsibilities Matrix…</w:t>
      </w:r>
      <w:r w:rsidR="009621E4">
        <w:rPr>
          <w:rFonts w:ascii="Times New Roman" w:eastAsia="Times New Roman" w:hAnsi="Times New Roman" w:cs="Times New Roman"/>
          <w:sz w:val="24"/>
          <w:szCs w:val="24"/>
        </w:rPr>
        <w:t>…………………………………………………………………… ….</w:t>
      </w:r>
      <w:r w:rsidR="009933FC">
        <w:rPr>
          <w:rFonts w:ascii="Times New Roman" w:eastAsia="Times New Roman" w:hAnsi="Times New Roman" w:cs="Times New Roman"/>
          <w:sz w:val="24"/>
          <w:szCs w:val="24"/>
        </w:rPr>
        <w:tab/>
      </w:r>
      <w:r w:rsidR="009621E4">
        <w:rPr>
          <w:rFonts w:ascii="Times New Roman" w:eastAsia="Times New Roman" w:hAnsi="Times New Roman" w:cs="Times New Roman"/>
          <w:sz w:val="24"/>
          <w:szCs w:val="24"/>
        </w:rPr>
        <w:t>42</w:t>
      </w:r>
      <w:r w:rsidR="009621E4">
        <w:rPr>
          <w:rFonts w:ascii="Times New Roman" w:eastAsia="Times New Roman" w:hAnsi="Times New Roman" w:cs="Times New Roman"/>
          <w:sz w:val="24"/>
          <w:szCs w:val="24"/>
        </w:rPr>
        <w:tab/>
      </w:r>
    </w:p>
    <w:p w14:paraId="1B2718D3" w14:textId="77777777" w:rsidR="006F3B76" w:rsidRDefault="006F3B76" w:rsidP="0079007B">
      <w:pPr>
        <w:tabs>
          <w:tab w:val="right" w:pos="9360"/>
        </w:tabs>
        <w:spacing w:line="360" w:lineRule="auto"/>
      </w:pPr>
    </w:p>
    <w:p w14:paraId="45F01E22" w14:textId="50B49B45" w:rsidR="0079007B" w:rsidRDefault="00966626" w:rsidP="0079007B">
      <w:pPr>
        <w:spacing w:line="360" w:lineRule="auto"/>
        <w:jc w:val="center"/>
        <w:rPr>
          <w:rFonts w:ascii="Times New Roman" w:eastAsia="Times New Roman" w:hAnsi="Times New Roman" w:cs="Times New Roman"/>
          <w:b/>
          <w:sz w:val="36"/>
          <w:szCs w:val="36"/>
        </w:rPr>
      </w:pPr>
      <w:ins w:id="2" w:author="Sid Davis" w:date="2016-12-12T15:21:00Z">
        <w:r>
          <w:rPr>
            <w:rFonts w:ascii="Times New Roman" w:eastAsia="Times New Roman" w:hAnsi="Times New Roman" w:cs="Times New Roman"/>
            <w:b/>
            <w:sz w:val="36"/>
            <w:szCs w:val="36"/>
          </w:rPr>
          <w:t>Title page and TOC -- 5/5 pts.</w:t>
        </w:r>
      </w:ins>
    </w:p>
    <w:p w14:paraId="27C0E322" w14:textId="77777777" w:rsidR="0079007B" w:rsidRDefault="0079007B" w:rsidP="0079007B">
      <w:pPr>
        <w:spacing w:line="360" w:lineRule="auto"/>
        <w:jc w:val="center"/>
        <w:rPr>
          <w:rFonts w:ascii="Times New Roman" w:eastAsia="Times New Roman" w:hAnsi="Times New Roman" w:cs="Times New Roman"/>
          <w:b/>
          <w:sz w:val="36"/>
          <w:szCs w:val="36"/>
        </w:rPr>
      </w:pPr>
    </w:p>
    <w:p w14:paraId="2DD64E98" w14:textId="77777777" w:rsidR="006376EE" w:rsidRDefault="006376EE" w:rsidP="0079007B">
      <w:pPr>
        <w:spacing w:line="360" w:lineRule="auto"/>
        <w:jc w:val="center"/>
        <w:rPr>
          <w:rFonts w:ascii="Times New Roman" w:eastAsia="Times New Roman" w:hAnsi="Times New Roman" w:cs="Times New Roman"/>
          <w:b/>
          <w:sz w:val="28"/>
          <w:szCs w:val="28"/>
        </w:rPr>
      </w:pPr>
    </w:p>
    <w:p w14:paraId="1191DC63" w14:textId="77777777" w:rsidR="006376EE" w:rsidRDefault="006376EE" w:rsidP="0079007B">
      <w:pPr>
        <w:spacing w:line="360" w:lineRule="auto"/>
        <w:jc w:val="center"/>
        <w:rPr>
          <w:rFonts w:ascii="Times New Roman" w:eastAsia="Times New Roman" w:hAnsi="Times New Roman" w:cs="Times New Roman"/>
          <w:b/>
          <w:sz w:val="28"/>
          <w:szCs w:val="28"/>
        </w:rPr>
      </w:pPr>
    </w:p>
    <w:p w14:paraId="23C07A2A" w14:textId="77777777" w:rsidR="006F3B76" w:rsidRPr="006376EE" w:rsidRDefault="00773E23" w:rsidP="0079007B">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Glossary </w:t>
      </w:r>
    </w:p>
    <w:p w14:paraId="2A1B5994" w14:textId="77777777" w:rsidR="0079007B" w:rsidRDefault="0079007B" w:rsidP="0079007B">
      <w:pPr>
        <w:spacing w:line="360" w:lineRule="auto"/>
        <w:jc w:val="center"/>
      </w:pPr>
    </w:p>
    <w:p w14:paraId="76483EB5" w14:textId="77777777" w:rsidR="006F3B76" w:rsidRDefault="0079007B" w:rsidP="0079007B">
      <w:pPr>
        <w:spacing w:line="360" w:lineRule="auto"/>
      </w:pPr>
      <w:r>
        <w:rPr>
          <w:rFonts w:ascii="Times New Roman" w:eastAsia="Times New Roman" w:hAnsi="Times New Roman" w:cs="Times New Roman"/>
          <w:sz w:val="24"/>
          <w:szCs w:val="24"/>
        </w:rPr>
        <w:t xml:space="preserve">CE = Carver Electronics </w:t>
      </w:r>
    </w:p>
    <w:p w14:paraId="4C9A8B95" w14:textId="77777777" w:rsidR="006F3B76" w:rsidRDefault="0079007B" w:rsidP="0079007B">
      <w:pPr>
        <w:spacing w:line="360" w:lineRule="auto"/>
      </w:pPr>
      <w:r>
        <w:rPr>
          <w:rFonts w:ascii="Times New Roman" w:eastAsia="Times New Roman" w:hAnsi="Times New Roman" w:cs="Times New Roman"/>
          <w:sz w:val="24"/>
          <w:szCs w:val="24"/>
        </w:rPr>
        <w:t>RFID = Radio Frequency Identification</w:t>
      </w:r>
    </w:p>
    <w:p w14:paraId="5FE9A746" w14:textId="77777777" w:rsidR="006F3B76" w:rsidRDefault="0079007B" w:rsidP="0079007B">
      <w:pPr>
        <w:spacing w:line="360" w:lineRule="auto"/>
      </w:pPr>
      <w:r>
        <w:rPr>
          <w:rFonts w:ascii="Times New Roman" w:eastAsia="Times New Roman" w:hAnsi="Times New Roman" w:cs="Times New Roman"/>
          <w:sz w:val="24"/>
          <w:szCs w:val="24"/>
        </w:rPr>
        <w:t>RFP = Request for Proposal</w:t>
      </w:r>
    </w:p>
    <w:p w14:paraId="21C30199" w14:textId="77777777" w:rsidR="006F3B76" w:rsidRDefault="0079007B" w:rsidP="0079007B">
      <w:pPr>
        <w:spacing w:line="360" w:lineRule="auto"/>
      </w:pPr>
      <w:r>
        <w:rPr>
          <w:rFonts w:ascii="Times New Roman" w:eastAsia="Times New Roman" w:hAnsi="Times New Roman" w:cs="Times New Roman"/>
          <w:sz w:val="24"/>
          <w:szCs w:val="24"/>
        </w:rPr>
        <w:t>3NF = Third Normal Form</w:t>
      </w:r>
    </w:p>
    <w:p w14:paraId="512103E7" w14:textId="77777777" w:rsidR="006F3B76" w:rsidRDefault="0079007B" w:rsidP="0079007B">
      <w:pPr>
        <w:spacing w:line="360" w:lineRule="auto"/>
      </w:pPr>
      <w:r>
        <w:rPr>
          <w:rFonts w:ascii="Times New Roman" w:eastAsia="Times New Roman" w:hAnsi="Times New Roman" w:cs="Times New Roman"/>
          <w:sz w:val="24"/>
          <w:szCs w:val="24"/>
        </w:rPr>
        <w:t>SDLC = System Development Life Cycle</w:t>
      </w:r>
    </w:p>
    <w:p w14:paraId="7A9F8D08" w14:textId="77777777" w:rsidR="006F3B76" w:rsidRDefault="0079007B" w:rsidP="0079007B">
      <w:pPr>
        <w:spacing w:line="360" w:lineRule="auto"/>
      </w:pPr>
      <w:r>
        <w:rPr>
          <w:rFonts w:ascii="Times New Roman" w:eastAsia="Times New Roman" w:hAnsi="Times New Roman" w:cs="Times New Roman"/>
          <w:sz w:val="24"/>
          <w:szCs w:val="24"/>
        </w:rPr>
        <w:t>DFD = Data Flow Diagrams</w:t>
      </w:r>
    </w:p>
    <w:p w14:paraId="55F25D1F" w14:textId="77777777" w:rsidR="006F3B76" w:rsidRDefault="0079007B" w:rsidP="0079007B">
      <w:pPr>
        <w:spacing w:line="360" w:lineRule="auto"/>
      </w:pPr>
      <w:r>
        <w:rPr>
          <w:rFonts w:ascii="Times New Roman" w:eastAsia="Times New Roman" w:hAnsi="Times New Roman" w:cs="Times New Roman"/>
          <w:sz w:val="24"/>
          <w:szCs w:val="24"/>
        </w:rPr>
        <w:t xml:space="preserve">CRM = Customer Relationship Management </w:t>
      </w:r>
    </w:p>
    <w:p w14:paraId="4DEB59C9" w14:textId="77777777" w:rsidR="006F3B76" w:rsidRDefault="0079007B" w:rsidP="0079007B">
      <w:pPr>
        <w:spacing w:line="360" w:lineRule="auto"/>
      </w:pPr>
      <w:r>
        <w:rPr>
          <w:rFonts w:ascii="Times New Roman" w:eastAsia="Times New Roman" w:hAnsi="Times New Roman" w:cs="Times New Roman"/>
          <w:sz w:val="24"/>
          <w:szCs w:val="24"/>
        </w:rPr>
        <w:t xml:space="preserve">SRM = Supplier Relationship Management </w:t>
      </w:r>
    </w:p>
    <w:p w14:paraId="58E04098" w14:textId="77777777" w:rsidR="006F3B76" w:rsidRDefault="0079007B" w:rsidP="0079007B">
      <w:pPr>
        <w:spacing w:line="360" w:lineRule="auto"/>
      </w:pPr>
      <w:r>
        <w:rPr>
          <w:rFonts w:ascii="Times New Roman" w:eastAsia="Times New Roman" w:hAnsi="Times New Roman" w:cs="Times New Roman"/>
          <w:sz w:val="24"/>
          <w:szCs w:val="24"/>
        </w:rPr>
        <w:t xml:space="preserve">SME = Small Medium Enterprise </w:t>
      </w:r>
    </w:p>
    <w:p w14:paraId="2E1AF97C" w14:textId="77777777" w:rsidR="006F3B76" w:rsidRDefault="0079007B" w:rsidP="0079007B">
      <w:pPr>
        <w:spacing w:line="360" w:lineRule="auto"/>
      </w:pPr>
      <w:r>
        <w:rPr>
          <w:rFonts w:ascii="Times New Roman" w:eastAsia="Times New Roman" w:hAnsi="Times New Roman" w:cs="Times New Roman"/>
          <w:sz w:val="24"/>
          <w:szCs w:val="24"/>
        </w:rPr>
        <w:t xml:space="preserve">RFP = Request for Proposal </w:t>
      </w:r>
    </w:p>
    <w:p w14:paraId="5BE1E3F6" w14:textId="77777777" w:rsidR="006F3B76" w:rsidRDefault="0079007B" w:rsidP="0079007B">
      <w:pPr>
        <w:spacing w:line="360" w:lineRule="auto"/>
      </w:pPr>
      <w:r>
        <w:rPr>
          <w:rFonts w:ascii="Times New Roman" w:eastAsia="Times New Roman" w:hAnsi="Times New Roman" w:cs="Times New Roman"/>
          <w:sz w:val="24"/>
          <w:szCs w:val="24"/>
        </w:rPr>
        <w:t xml:space="preserve">UI  = User Interface </w:t>
      </w:r>
    </w:p>
    <w:p w14:paraId="03F32D03" w14:textId="77777777" w:rsidR="006F3B76" w:rsidRDefault="006F3B76" w:rsidP="0079007B">
      <w:pPr>
        <w:spacing w:line="360" w:lineRule="auto"/>
      </w:pPr>
    </w:p>
    <w:p w14:paraId="23127AFF"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1705573D"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42F08764"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2086E511"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720E7991"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305A98F4"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1EAA8410"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0E990EDD"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20DBFED7" w14:textId="0F2A7F73" w:rsidR="006F3B76" w:rsidRPr="00AD1964" w:rsidRDefault="0079007B" w:rsidP="0079007B">
      <w:pPr>
        <w:spacing w:line="360" w:lineRule="auto"/>
        <w:jc w:val="center"/>
        <w:rPr>
          <w:sz w:val="28"/>
          <w:szCs w:val="28"/>
          <w:u w:val="single"/>
        </w:rPr>
      </w:pPr>
      <w:r w:rsidRPr="00AD1964">
        <w:rPr>
          <w:rFonts w:ascii="Times New Roman" w:eastAsia="Times New Roman" w:hAnsi="Times New Roman" w:cs="Times New Roman"/>
          <w:b/>
          <w:sz w:val="28"/>
          <w:szCs w:val="28"/>
          <w:u w:val="single"/>
        </w:rPr>
        <w:t>Executive Summary</w:t>
      </w:r>
      <w:ins w:id="3" w:author="Sid Davis" w:date="2016-12-12T15:21:00Z">
        <w:r w:rsidR="00E72F55">
          <w:rPr>
            <w:rFonts w:ascii="Times New Roman" w:eastAsia="Times New Roman" w:hAnsi="Times New Roman" w:cs="Times New Roman"/>
            <w:b/>
            <w:sz w:val="28"/>
            <w:szCs w:val="28"/>
            <w:u w:val="single"/>
          </w:rPr>
          <w:t xml:space="preserve">  5/5 pts.</w:t>
        </w:r>
      </w:ins>
    </w:p>
    <w:p w14:paraId="32CC4DAE" w14:textId="77777777" w:rsidR="006F3B76" w:rsidRDefault="006F3B76" w:rsidP="0079007B">
      <w:pPr>
        <w:spacing w:line="360" w:lineRule="auto"/>
        <w:jc w:val="center"/>
      </w:pPr>
    </w:p>
    <w:p w14:paraId="62CCE24D" w14:textId="77777777" w:rsidR="006F3B76" w:rsidRDefault="0079007B" w:rsidP="0079007B">
      <w:pPr>
        <w:spacing w:line="360" w:lineRule="auto"/>
        <w:jc w:val="both"/>
      </w:pPr>
      <w:r>
        <w:rPr>
          <w:rFonts w:ascii="Times New Roman" w:eastAsia="Times New Roman" w:hAnsi="Times New Roman" w:cs="Times New Roman"/>
          <w:sz w:val="24"/>
          <w:szCs w:val="24"/>
        </w:rPr>
        <w:t>In the current phase of the system we are providing CE with a computer architecture design, input/output interface screens, and a Request for Proposal document.  Our project schedule has been updated to reflect new information and requirements we have gathered from CE.  CE has so far received a database design, baseline project plan, DFD diagrams, and an economic feasibility report.  CE should be well positioned to receive bids, and when ready, begin work on the project.</w:t>
      </w:r>
    </w:p>
    <w:p w14:paraId="691298DC" w14:textId="77777777" w:rsidR="006F3B76" w:rsidRDefault="006F3B76" w:rsidP="0079007B">
      <w:pPr>
        <w:spacing w:line="360" w:lineRule="auto"/>
      </w:pPr>
    </w:p>
    <w:p w14:paraId="097F178D" w14:textId="77777777" w:rsidR="006F3B76" w:rsidRDefault="0079007B" w:rsidP="0079007B">
      <w:pPr>
        <w:spacing w:line="360" w:lineRule="auto"/>
      </w:pPr>
      <w:r>
        <w:rPr>
          <w:rFonts w:ascii="Times New Roman" w:eastAsia="Times New Roman" w:hAnsi="Times New Roman" w:cs="Times New Roman"/>
          <w:sz w:val="24"/>
          <w:szCs w:val="24"/>
        </w:rPr>
        <w:t>In Phase 5 of our report we have included the following:</w:t>
      </w:r>
    </w:p>
    <w:p w14:paraId="6BB737B7" w14:textId="77777777" w:rsidR="006F3B76" w:rsidRDefault="006F3B76" w:rsidP="0079007B">
      <w:pPr>
        <w:spacing w:line="360" w:lineRule="auto"/>
      </w:pPr>
    </w:p>
    <w:p w14:paraId="6EE149DC" w14:textId="77777777" w:rsidR="006F3B76" w:rsidRDefault="0079007B" w:rsidP="0079007B">
      <w:pPr>
        <w:numPr>
          <w:ilvl w:val="0"/>
          <w:numId w:val="9"/>
        </w:numPr>
        <w:spacing w:line="360" w:lineRule="auto"/>
        <w:ind w:hanging="360"/>
      </w:pPr>
      <w:r>
        <w:rPr>
          <w:rFonts w:ascii="Times New Roman" w:eastAsia="Times New Roman" w:hAnsi="Times New Roman" w:cs="Times New Roman"/>
          <w:sz w:val="24"/>
          <w:szCs w:val="24"/>
        </w:rPr>
        <w:t>Updated Project Schedule:</w:t>
      </w:r>
    </w:p>
    <w:p w14:paraId="53DB69CB" w14:textId="77777777" w:rsidR="006F3B76" w:rsidRDefault="0079007B" w:rsidP="0079007B">
      <w:pPr>
        <w:numPr>
          <w:ilvl w:val="1"/>
          <w:numId w:val="9"/>
        </w:numPr>
        <w:spacing w:line="360" w:lineRule="auto"/>
        <w:ind w:hanging="360"/>
      </w:pPr>
      <w:r>
        <w:rPr>
          <w:rFonts w:ascii="Times New Roman" w:eastAsia="Times New Roman" w:hAnsi="Times New Roman" w:cs="Times New Roman"/>
          <w:sz w:val="24"/>
          <w:szCs w:val="24"/>
        </w:rPr>
        <w:t>The Gantt Chart table/project schedule has been updated to reflect new information and requirements gathered from CE.  </w:t>
      </w:r>
    </w:p>
    <w:p w14:paraId="237667BD" w14:textId="77777777" w:rsidR="006F3B76" w:rsidRDefault="0079007B" w:rsidP="0079007B">
      <w:pPr>
        <w:numPr>
          <w:ilvl w:val="0"/>
          <w:numId w:val="9"/>
        </w:numPr>
        <w:spacing w:line="360" w:lineRule="auto"/>
        <w:ind w:hanging="360"/>
      </w:pPr>
      <w:r>
        <w:rPr>
          <w:rFonts w:ascii="Times New Roman" w:eastAsia="Times New Roman" w:hAnsi="Times New Roman" w:cs="Times New Roman"/>
          <w:sz w:val="24"/>
          <w:szCs w:val="24"/>
        </w:rPr>
        <w:t>Computer Architecture Design</w:t>
      </w:r>
    </w:p>
    <w:p w14:paraId="10769315" w14:textId="77777777" w:rsidR="006F3B76" w:rsidRDefault="0079007B" w:rsidP="0079007B">
      <w:pPr>
        <w:numPr>
          <w:ilvl w:val="1"/>
          <w:numId w:val="9"/>
        </w:numPr>
        <w:spacing w:line="360" w:lineRule="auto"/>
        <w:ind w:hanging="360"/>
      </w:pPr>
      <w:r>
        <w:rPr>
          <w:rFonts w:ascii="Times New Roman" w:eastAsia="Times New Roman" w:hAnsi="Times New Roman" w:cs="Times New Roman"/>
          <w:sz w:val="24"/>
          <w:szCs w:val="24"/>
        </w:rPr>
        <w:t>This indicates the flow of how computer systems relating to CE’s needs will be integrated and interact with each other.  This is meant to support implementation teams, ensuring performance and functional needs are met.    </w:t>
      </w:r>
    </w:p>
    <w:p w14:paraId="2FF542CE" w14:textId="77777777" w:rsidR="006F3B76" w:rsidRDefault="0079007B" w:rsidP="0079007B">
      <w:pPr>
        <w:numPr>
          <w:ilvl w:val="0"/>
          <w:numId w:val="9"/>
        </w:numPr>
        <w:spacing w:line="360" w:lineRule="auto"/>
        <w:ind w:hanging="360"/>
      </w:pPr>
      <w:r>
        <w:rPr>
          <w:rFonts w:ascii="Times New Roman" w:eastAsia="Times New Roman" w:hAnsi="Times New Roman" w:cs="Times New Roman"/>
          <w:sz w:val="24"/>
          <w:szCs w:val="24"/>
        </w:rPr>
        <w:t>Request for Proposal:</w:t>
      </w:r>
    </w:p>
    <w:p w14:paraId="6F1098D2" w14:textId="77777777" w:rsidR="006F3B76" w:rsidRDefault="0079007B" w:rsidP="0079007B">
      <w:pPr>
        <w:numPr>
          <w:ilvl w:val="1"/>
          <w:numId w:val="9"/>
        </w:numPr>
        <w:spacing w:line="360" w:lineRule="auto"/>
        <w:ind w:hanging="360"/>
      </w:pPr>
      <w:r>
        <w:rPr>
          <w:rFonts w:ascii="Times New Roman" w:eastAsia="Times New Roman" w:hAnsi="Times New Roman" w:cs="Times New Roman"/>
          <w:sz w:val="24"/>
          <w:szCs w:val="24"/>
        </w:rPr>
        <w:t>The RFP has been created from the point of view of CE.  It was written as if our team had been hired as a consultancy agency, and helped CE draft an RFP to secure a vendor.</w:t>
      </w:r>
    </w:p>
    <w:p w14:paraId="6AC3B522" w14:textId="77777777" w:rsidR="006F3B76" w:rsidRDefault="0079007B" w:rsidP="0079007B">
      <w:pPr>
        <w:numPr>
          <w:ilvl w:val="1"/>
          <w:numId w:val="9"/>
        </w:numPr>
        <w:spacing w:line="360" w:lineRule="auto"/>
        <w:ind w:hanging="360"/>
      </w:pPr>
      <w:r>
        <w:rPr>
          <w:rFonts w:ascii="Times New Roman" w:eastAsia="Times New Roman" w:hAnsi="Times New Roman" w:cs="Times New Roman"/>
          <w:sz w:val="24"/>
          <w:szCs w:val="24"/>
        </w:rPr>
        <w:t>It supplies high level information on the technical requirements of the project, criteria for proposal selection, format for proposals, and bidder evaluation criteria.  </w:t>
      </w:r>
    </w:p>
    <w:p w14:paraId="7108DB80" w14:textId="77777777" w:rsidR="006F3B76" w:rsidRDefault="0079007B" w:rsidP="0079007B">
      <w:pPr>
        <w:numPr>
          <w:ilvl w:val="0"/>
          <w:numId w:val="9"/>
        </w:numPr>
        <w:spacing w:line="360" w:lineRule="auto"/>
        <w:ind w:hanging="360"/>
      </w:pPr>
      <w:r>
        <w:rPr>
          <w:rFonts w:ascii="Times New Roman" w:eastAsia="Times New Roman" w:hAnsi="Times New Roman" w:cs="Times New Roman"/>
          <w:sz w:val="24"/>
          <w:szCs w:val="24"/>
        </w:rPr>
        <w:t>Input/output and Interface Designs:</w:t>
      </w:r>
    </w:p>
    <w:p w14:paraId="7BD9AAE4" w14:textId="77777777" w:rsidR="006F3B76" w:rsidRDefault="0079007B" w:rsidP="0079007B">
      <w:pPr>
        <w:numPr>
          <w:ilvl w:val="1"/>
          <w:numId w:val="9"/>
        </w:numPr>
        <w:spacing w:line="360" w:lineRule="auto"/>
        <w:ind w:hanging="360"/>
      </w:pPr>
      <w:r>
        <w:rPr>
          <w:rFonts w:ascii="Times New Roman" w:eastAsia="Times New Roman" w:hAnsi="Times New Roman" w:cs="Times New Roman"/>
          <w:sz w:val="24"/>
          <w:szCs w:val="24"/>
        </w:rPr>
        <w:t>The sample input/output screens provide an example of the functionality CE will need when interacting with their website and database.  Focused on functionality, they demonstrate how CE staff and technical staff will view and enter information.</w:t>
      </w:r>
    </w:p>
    <w:p w14:paraId="687DF485" w14:textId="77777777" w:rsidR="006F3B76" w:rsidRDefault="0079007B" w:rsidP="0079007B">
      <w:pPr>
        <w:numPr>
          <w:ilvl w:val="0"/>
          <w:numId w:val="9"/>
        </w:numPr>
        <w:spacing w:line="360" w:lineRule="auto"/>
        <w:ind w:hanging="360"/>
      </w:pPr>
      <w:r>
        <w:rPr>
          <w:rFonts w:ascii="Times New Roman" w:eastAsia="Times New Roman" w:hAnsi="Times New Roman" w:cs="Times New Roman"/>
          <w:sz w:val="24"/>
          <w:szCs w:val="24"/>
        </w:rPr>
        <w:t>Sample Reports:</w:t>
      </w:r>
    </w:p>
    <w:p w14:paraId="431A90B8" w14:textId="77777777" w:rsidR="006F3B76" w:rsidRDefault="0079007B" w:rsidP="0079007B">
      <w:pPr>
        <w:numPr>
          <w:ilvl w:val="1"/>
          <w:numId w:val="9"/>
        </w:numPr>
        <w:spacing w:line="360" w:lineRule="auto"/>
        <w:ind w:hanging="360"/>
      </w:pPr>
      <w:r>
        <w:rPr>
          <w:rFonts w:ascii="Times New Roman" w:eastAsia="Times New Roman" w:hAnsi="Times New Roman" w:cs="Times New Roman"/>
          <w:sz w:val="24"/>
          <w:szCs w:val="24"/>
        </w:rPr>
        <w:t>The sample reports provide an example of how informational reports generated from the CE database will be displayed to users.    </w:t>
      </w:r>
    </w:p>
    <w:p w14:paraId="6D2ECD17" w14:textId="77777777" w:rsidR="006F3B76" w:rsidRDefault="006F3B76" w:rsidP="0079007B">
      <w:pPr>
        <w:spacing w:line="360" w:lineRule="auto"/>
      </w:pPr>
    </w:p>
    <w:p w14:paraId="377EDAED" w14:textId="77777777" w:rsidR="006F3B76" w:rsidRDefault="0079007B" w:rsidP="0079007B">
      <w:pPr>
        <w:spacing w:line="360" w:lineRule="auto"/>
        <w:jc w:val="both"/>
      </w:pPr>
      <w:r>
        <w:rPr>
          <w:rFonts w:ascii="Times New Roman" w:eastAsia="Times New Roman" w:hAnsi="Times New Roman" w:cs="Times New Roman"/>
          <w:sz w:val="24"/>
          <w:szCs w:val="24"/>
        </w:rPr>
        <w:t xml:space="preserve">At this phase in the process, CE is prepared to receive bids and review proposals.  It would be expected work on the project would commence in a few months’ time, and that the entire project would be completed in 6-9 months.    </w:t>
      </w:r>
    </w:p>
    <w:p w14:paraId="18A17B69" w14:textId="77777777" w:rsidR="006F3B76" w:rsidRDefault="006F3B76" w:rsidP="0079007B">
      <w:pPr>
        <w:spacing w:line="360" w:lineRule="auto"/>
        <w:jc w:val="center"/>
      </w:pPr>
    </w:p>
    <w:p w14:paraId="06081F4C" w14:textId="77777777" w:rsidR="006F3B76" w:rsidRDefault="006F3B76" w:rsidP="0079007B">
      <w:pPr>
        <w:spacing w:line="360" w:lineRule="auto"/>
        <w:jc w:val="center"/>
      </w:pPr>
    </w:p>
    <w:p w14:paraId="00A56A46" w14:textId="77777777" w:rsidR="006F3B76" w:rsidRDefault="006F3B76" w:rsidP="0079007B">
      <w:pPr>
        <w:spacing w:line="360" w:lineRule="auto"/>
      </w:pPr>
    </w:p>
    <w:p w14:paraId="64EAB3BA"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1AFDDE89"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184EE54B" w14:textId="77777777" w:rsidR="0079007B" w:rsidRDefault="0079007B" w:rsidP="0079007B">
      <w:pPr>
        <w:spacing w:line="360" w:lineRule="auto"/>
        <w:jc w:val="center"/>
        <w:rPr>
          <w:rFonts w:ascii="Times New Roman" w:eastAsia="Times New Roman" w:hAnsi="Times New Roman" w:cs="Times New Roman"/>
          <w:b/>
          <w:sz w:val="48"/>
          <w:szCs w:val="48"/>
          <w:u w:val="single"/>
        </w:rPr>
      </w:pPr>
    </w:p>
    <w:p w14:paraId="25BF3894" w14:textId="77777777" w:rsidR="0079007B" w:rsidRDefault="0079007B" w:rsidP="0079007B">
      <w:pPr>
        <w:spacing w:line="360" w:lineRule="auto"/>
        <w:jc w:val="center"/>
        <w:rPr>
          <w:rFonts w:ascii="Times New Roman" w:eastAsia="Times New Roman" w:hAnsi="Times New Roman" w:cs="Times New Roman"/>
          <w:b/>
          <w:sz w:val="28"/>
          <w:szCs w:val="28"/>
        </w:rPr>
      </w:pPr>
    </w:p>
    <w:p w14:paraId="33EA406F" w14:textId="77777777" w:rsidR="0079007B" w:rsidRDefault="0079007B" w:rsidP="0079007B">
      <w:pPr>
        <w:spacing w:line="360" w:lineRule="auto"/>
        <w:jc w:val="center"/>
        <w:rPr>
          <w:rFonts w:ascii="Times New Roman" w:eastAsia="Times New Roman" w:hAnsi="Times New Roman" w:cs="Times New Roman"/>
          <w:b/>
          <w:sz w:val="28"/>
          <w:szCs w:val="28"/>
        </w:rPr>
      </w:pPr>
    </w:p>
    <w:p w14:paraId="3CB6C4C8" w14:textId="77777777" w:rsidR="0079007B" w:rsidRDefault="0079007B" w:rsidP="0079007B">
      <w:pPr>
        <w:spacing w:line="360" w:lineRule="auto"/>
        <w:jc w:val="center"/>
        <w:rPr>
          <w:rFonts w:ascii="Times New Roman" w:eastAsia="Times New Roman" w:hAnsi="Times New Roman" w:cs="Times New Roman"/>
          <w:b/>
          <w:sz w:val="28"/>
          <w:szCs w:val="28"/>
        </w:rPr>
      </w:pPr>
    </w:p>
    <w:p w14:paraId="4AA7FA0F" w14:textId="77777777" w:rsidR="0079007B" w:rsidRDefault="0079007B" w:rsidP="0079007B">
      <w:pPr>
        <w:spacing w:line="360" w:lineRule="auto"/>
        <w:jc w:val="center"/>
        <w:rPr>
          <w:rFonts w:ascii="Times New Roman" w:eastAsia="Times New Roman" w:hAnsi="Times New Roman" w:cs="Times New Roman"/>
          <w:b/>
          <w:sz w:val="28"/>
          <w:szCs w:val="28"/>
        </w:rPr>
      </w:pPr>
    </w:p>
    <w:p w14:paraId="2930DD47" w14:textId="77777777" w:rsidR="0079007B" w:rsidRDefault="0079007B" w:rsidP="0079007B">
      <w:pPr>
        <w:spacing w:line="360" w:lineRule="auto"/>
        <w:jc w:val="center"/>
        <w:rPr>
          <w:rFonts w:ascii="Times New Roman" w:eastAsia="Times New Roman" w:hAnsi="Times New Roman" w:cs="Times New Roman"/>
          <w:b/>
          <w:sz w:val="28"/>
          <w:szCs w:val="28"/>
        </w:rPr>
      </w:pPr>
    </w:p>
    <w:p w14:paraId="52A5BFBD" w14:textId="77777777" w:rsidR="0079007B" w:rsidRDefault="0079007B" w:rsidP="0079007B">
      <w:pPr>
        <w:spacing w:line="360" w:lineRule="auto"/>
        <w:jc w:val="center"/>
        <w:rPr>
          <w:rFonts w:ascii="Times New Roman" w:eastAsia="Times New Roman" w:hAnsi="Times New Roman" w:cs="Times New Roman"/>
          <w:b/>
          <w:sz w:val="28"/>
          <w:szCs w:val="28"/>
        </w:rPr>
      </w:pPr>
    </w:p>
    <w:p w14:paraId="3BB9926C" w14:textId="77777777" w:rsidR="0079007B" w:rsidRDefault="0079007B" w:rsidP="0079007B">
      <w:pPr>
        <w:spacing w:line="360" w:lineRule="auto"/>
        <w:jc w:val="center"/>
        <w:rPr>
          <w:rFonts w:ascii="Times New Roman" w:eastAsia="Times New Roman" w:hAnsi="Times New Roman" w:cs="Times New Roman"/>
          <w:b/>
          <w:sz w:val="28"/>
          <w:szCs w:val="28"/>
        </w:rPr>
      </w:pPr>
    </w:p>
    <w:p w14:paraId="59330E20" w14:textId="77777777" w:rsidR="0079007B" w:rsidRDefault="0079007B" w:rsidP="0079007B">
      <w:pPr>
        <w:spacing w:line="360" w:lineRule="auto"/>
        <w:jc w:val="center"/>
        <w:rPr>
          <w:rFonts w:ascii="Times New Roman" w:eastAsia="Times New Roman" w:hAnsi="Times New Roman" w:cs="Times New Roman"/>
          <w:b/>
          <w:sz w:val="28"/>
          <w:szCs w:val="28"/>
        </w:rPr>
      </w:pPr>
    </w:p>
    <w:p w14:paraId="16B1DA1D" w14:textId="77777777" w:rsidR="0079007B" w:rsidRDefault="0079007B" w:rsidP="0079007B">
      <w:pPr>
        <w:spacing w:line="360" w:lineRule="auto"/>
        <w:jc w:val="center"/>
        <w:rPr>
          <w:rFonts w:ascii="Times New Roman" w:eastAsia="Times New Roman" w:hAnsi="Times New Roman" w:cs="Times New Roman"/>
          <w:b/>
          <w:sz w:val="28"/>
          <w:szCs w:val="28"/>
        </w:rPr>
      </w:pPr>
    </w:p>
    <w:p w14:paraId="40094102" w14:textId="77777777" w:rsidR="0079007B" w:rsidRDefault="0079007B" w:rsidP="0079007B">
      <w:pPr>
        <w:spacing w:line="360" w:lineRule="auto"/>
        <w:jc w:val="center"/>
        <w:rPr>
          <w:rFonts w:ascii="Times New Roman" w:eastAsia="Times New Roman" w:hAnsi="Times New Roman" w:cs="Times New Roman"/>
          <w:b/>
          <w:sz w:val="28"/>
          <w:szCs w:val="28"/>
        </w:rPr>
      </w:pPr>
    </w:p>
    <w:p w14:paraId="3E0FC597" w14:textId="77777777" w:rsidR="0079007B" w:rsidRDefault="0079007B" w:rsidP="0079007B">
      <w:pPr>
        <w:spacing w:line="360" w:lineRule="auto"/>
        <w:jc w:val="center"/>
        <w:rPr>
          <w:rFonts w:ascii="Times New Roman" w:eastAsia="Times New Roman" w:hAnsi="Times New Roman" w:cs="Times New Roman"/>
          <w:b/>
          <w:sz w:val="28"/>
          <w:szCs w:val="28"/>
        </w:rPr>
      </w:pPr>
    </w:p>
    <w:p w14:paraId="7E1BFFDA" w14:textId="77777777" w:rsidR="0079007B" w:rsidRDefault="0079007B" w:rsidP="0079007B">
      <w:pPr>
        <w:spacing w:line="360" w:lineRule="auto"/>
        <w:jc w:val="center"/>
        <w:rPr>
          <w:rFonts w:ascii="Times New Roman" w:eastAsia="Times New Roman" w:hAnsi="Times New Roman" w:cs="Times New Roman"/>
          <w:b/>
          <w:sz w:val="28"/>
          <w:szCs w:val="28"/>
        </w:rPr>
      </w:pPr>
    </w:p>
    <w:p w14:paraId="133351C6" w14:textId="77777777" w:rsidR="0079007B" w:rsidRDefault="0079007B" w:rsidP="0079007B">
      <w:pPr>
        <w:spacing w:line="360" w:lineRule="auto"/>
        <w:jc w:val="center"/>
        <w:rPr>
          <w:rFonts w:ascii="Times New Roman" w:eastAsia="Times New Roman" w:hAnsi="Times New Roman" w:cs="Times New Roman"/>
          <w:b/>
          <w:sz w:val="28"/>
          <w:szCs w:val="28"/>
        </w:rPr>
      </w:pPr>
    </w:p>
    <w:p w14:paraId="32D4CAE8" w14:textId="524660A0" w:rsidR="006F3B76" w:rsidRPr="00AD1964" w:rsidRDefault="0079007B" w:rsidP="0079007B">
      <w:pPr>
        <w:spacing w:line="360" w:lineRule="auto"/>
        <w:jc w:val="center"/>
        <w:rPr>
          <w:sz w:val="28"/>
          <w:szCs w:val="28"/>
          <w:u w:val="single"/>
        </w:rPr>
      </w:pPr>
      <w:r w:rsidRPr="00AD1964">
        <w:rPr>
          <w:rFonts w:ascii="Times New Roman" w:eastAsia="Times New Roman" w:hAnsi="Times New Roman" w:cs="Times New Roman"/>
          <w:b/>
          <w:sz w:val="28"/>
          <w:szCs w:val="28"/>
          <w:u w:val="single"/>
        </w:rPr>
        <w:t>Updated Project Schedule</w:t>
      </w:r>
      <w:ins w:id="4" w:author="Sid Davis" w:date="2016-12-12T15:26:00Z">
        <w:r w:rsidR="00002D4B">
          <w:rPr>
            <w:rFonts w:ascii="Times New Roman" w:eastAsia="Times New Roman" w:hAnsi="Times New Roman" w:cs="Times New Roman"/>
            <w:b/>
            <w:sz w:val="28"/>
            <w:szCs w:val="28"/>
            <w:u w:val="single"/>
          </w:rPr>
          <w:t xml:space="preserve">  15/15 pts.</w:t>
        </w:r>
      </w:ins>
    </w:p>
    <w:p w14:paraId="2879060B" w14:textId="77777777" w:rsidR="006F3B76" w:rsidRDefault="006F3B76" w:rsidP="0079007B">
      <w:pPr>
        <w:spacing w:line="360" w:lineRule="auto"/>
        <w:jc w:val="both"/>
      </w:pPr>
    </w:p>
    <w:p w14:paraId="45E98CB7" w14:textId="77777777" w:rsidR="006F3B76" w:rsidRDefault="0079007B" w:rsidP="0079007B">
      <w:pPr>
        <w:spacing w:line="360" w:lineRule="auto"/>
        <w:ind w:firstLine="720"/>
        <w:jc w:val="both"/>
      </w:pPr>
      <w:r>
        <w:rPr>
          <w:rFonts w:ascii="Times New Roman" w:eastAsia="Times New Roman" w:hAnsi="Times New Roman" w:cs="Times New Roman"/>
          <w:sz w:val="24"/>
          <w:szCs w:val="24"/>
        </w:rPr>
        <w:t xml:space="preserve">In the previous phases we have updated the planning, analysis, design, implementation and maintenance phases for CE’s online order system and trade in system.  The project started according to the schedule on the September 22, 2016.  With the exception of planning and maintenance, we included Modeling of Data Flow Diagrams, Developing Business Rules and Construct ER Diagrams in analysis phase.  Furthermore, we added Logical and Physical Design in design phase.  In phase 5, we added Designing Computer Architecture to the task list in the design phase.  Since we planned to use a web-based database server to help CE to increase efficiency and profits, designing the computer architecture for the web-based database server is critical.  Therefore, we added two days of designing computer architecture in the design phase.  The other tasks in design phase are the same as phase 4.   In the implementation phase of Phase 5, we moved User Documentation before training because we think it’s important to get the User Documentation ready for training CE staff prior to training.  Other tasks are kept as the same as phase 4.  </w:t>
      </w:r>
    </w:p>
    <w:p w14:paraId="2BC83594" w14:textId="77777777" w:rsidR="006F3B76" w:rsidRDefault="0079007B" w:rsidP="0079007B">
      <w:pPr>
        <w:spacing w:line="360" w:lineRule="auto"/>
        <w:ind w:firstLine="720"/>
        <w:jc w:val="both"/>
      </w:pPr>
      <w:r>
        <w:rPr>
          <w:rFonts w:ascii="Times New Roman" w:eastAsia="Times New Roman" w:hAnsi="Times New Roman" w:cs="Times New Roman"/>
          <w:sz w:val="24"/>
          <w:szCs w:val="24"/>
        </w:rPr>
        <w:t>In summary, we will have 5 days for planning phase, 11 days for analysis phase, 31 days for design phase, 15 days for implantation phase, 3 days for maintenance phase. The total time for the whole project is 65 days.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 entire project is scheduled to be completed by December 21, 2016.</w:t>
      </w:r>
    </w:p>
    <w:p w14:paraId="3ABC343A" w14:textId="77777777" w:rsidR="006F3B76" w:rsidRDefault="006F3B76" w:rsidP="0079007B">
      <w:pPr>
        <w:spacing w:line="360" w:lineRule="auto"/>
      </w:pPr>
    </w:p>
    <w:p w14:paraId="612C5728" w14:textId="77777777" w:rsidR="006F3B76" w:rsidRDefault="0079007B" w:rsidP="0079007B">
      <w:pPr>
        <w:spacing w:line="360" w:lineRule="auto"/>
        <w:jc w:val="center"/>
      </w:pPr>
      <w:r>
        <w:rPr>
          <w:rFonts w:ascii="Times New Roman" w:eastAsia="Times New Roman" w:hAnsi="Times New Roman" w:cs="Times New Roman"/>
          <w:b/>
          <w:sz w:val="24"/>
          <w:szCs w:val="24"/>
        </w:rPr>
        <w:t>Table 1. The updated Gantt chart</w:t>
      </w:r>
    </w:p>
    <w:p w14:paraId="7D187B4F" w14:textId="77777777" w:rsidR="006F3B76" w:rsidRDefault="006F3B76" w:rsidP="0079007B">
      <w:pPr>
        <w:spacing w:line="360" w:lineRule="auto"/>
      </w:pPr>
    </w:p>
    <w:tbl>
      <w:tblPr>
        <w:tblStyle w:val="a"/>
        <w:tblW w:w="10945" w:type="dxa"/>
        <w:tblInd w:w="-740" w:type="dxa"/>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6538"/>
        <w:gridCol w:w="813"/>
        <w:gridCol w:w="1223"/>
        <w:gridCol w:w="1236"/>
        <w:gridCol w:w="1135"/>
      </w:tblGrid>
      <w:tr w:rsidR="006F3B76" w14:paraId="5BE60CE5" w14:textId="77777777">
        <w:tc>
          <w:tcPr>
            <w:tcW w:w="653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F3F877A" w14:textId="77777777" w:rsidR="006F3B76" w:rsidRDefault="0079007B" w:rsidP="0079007B">
            <w:pPr>
              <w:spacing w:line="360" w:lineRule="auto"/>
            </w:pPr>
            <w:r>
              <w:rPr>
                <w:rFonts w:ascii="Times New Roman" w:eastAsia="Times New Roman" w:hAnsi="Times New Roman" w:cs="Times New Roman"/>
                <w:b/>
                <w:color w:val="363636"/>
                <w:sz w:val="20"/>
                <w:szCs w:val="20"/>
                <w:shd w:val="clear" w:color="auto" w:fill="DFE3E8"/>
              </w:rPr>
              <w:t>Task Name</w:t>
            </w:r>
          </w:p>
        </w:tc>
        <w:tc>
          <w:tcPr>
            <w:tcW w:w="81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33D1DE0" w14:textId="77777777" w:rsidR="006F3B76" w:rsidRDefault="0079007B" w:rsidP="0079007B">
            <w:pPr>
              <w:spacing w:line="360" w:lineRule="auto"/>
            </w:pPr>
            <w:r>
              <w:rPr>
                <w:rFonts w:ascii="Times New Roman" w:eastAsia="Times New Roman" w:hAnsi="Times New Roman" w:cs="Times New Roman"/>
                <w:b/>
                <w:color w:val="363636"/>
                <w:sz w:val="20"/>
                <w:szCs w:val="20"/>
                <w:shd w:val="clear" w:color="auto" w:fill="DFE3E8"/>
              </w:rPr>
              <w:t>Duration</w:t>
            </w:r>
          </w:p>
        </w:tc>
        <w:tc>
          <w:tcPr>
            <w:tcW w:w="122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AAFE9F3" w14:textId="77777777" w:rsidR="006F3B76" w:rsidRDefault="0079007B" w:rsidP="0079007B">
            <w:pPr>
              <w:spacing w:line="360" w:lineRule="auto"/>
            </w:pPr>
            <w:r>
              <w:rPr>
                <w:rFonts w:ascii="Times New Roman" w:eastAsia="Times New Roman" w:hAnsi="Times New Roman" w:cs="Times New Roman"/>
                <w:b/>
                <w:color w:val="363636"/>
                <w:sz w:val="20"/>
                <w:szCs w:val="20"/>
                <w:shd w:val="clear" w:color="auto" w:fill="DFE3E8"/>
              </w:rPr>
              <w:t>Start</w:t>
            </w:r>
          </w:p>
        </w:tc>
        <w:tc>
          <w:tcPr>
            <w:tcW w:w="123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59AEE55E" w14:textId="77777777" w:rsidR="006F3B76" w:rsidRDefault="0079007B" w:rsidP="0079007B">
            <w:pPr>
              <w:spacing w:line="360" w:lineRule="auto"/>
            </w:pPr>
            <w:r>
              <w:rPr>
                <w:rFonts w:ascii="Times New Roman" w:eastAsia="Times New Roman" w:hAnsi="Times New Roman" w:cs="Times New Roman"/>
                <w:b/>
                <w:color w:val="363636"/>
                <w:sz w:val="20"/>
                <w:szCs w:val="20"/>
                <w:shd w:val="clear" w:color="auto" w:fill="DFE3E8"/>
              </w:rPr>
              <w:t>Finish</w:t>
            </w:r>
          </w:p>
        </w:tc>
        <w:tc>
          <w:tcPr>
            <w:tcW w:w="113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5A23C0A" w14:textId="77777777" w:rsidR="006F3B76" w:rsidRDefault="0079007B" w:rsidP="0079007B">
            <w:pPr>
              <w:spacing w:line="360" w:lineRule="auto"/>
            </w:pPr>
            <w:r>
              <w:rPr>
                <w:rFonts w:ascii="Times New Roman" w:eastAsia="Times New Roman" w:hAnsi="Times New Roman" w:cs="Times New Roman"/>
                <w:b/>
                <w:color w:val="363636"/>
                <w:sz w:val="20"/>
                <w:szCs w:val="20"/>
                <w:shd w:val="clear" w:color="auto" w:fill="DFE3E8"/>
              </w:rPr>
              <w:t>Predecessors</w:t>
            </w:r>
          </w:p>
        </w:tc>
      </w:tr>
      <w:tr w:rsidR="006F3B76" w14:paraId="5505CE66"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98F0D" w14:textId="77777777" w:rsidR="006F3B76" w:rsidRDefault="0079007B" w:rsidP="0079007B">
            <w:pPr>
              <w:spacing w:line="360" w:lineRule="auto"/>
            </w:pPr>
            <w:r>
              <w:rPr>
                <w:rFonts w:ascii="Times New Roman" w:eastAsia="Times New Roman" w:hAnsi="Times New Roman" w:cs="Times New Roman"/>
                <w:b/>
                <w:sz w:val="20"/>
                <w:szCs w:val="20"/>
              </w:rPr>
              <w:t>Planning</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1A1BD" w14:textId="77777777" w:rsidR="006F3B76" w:rsidRDefault="0079007B" w:rsidP="0079007B">
            <w:pPr>
              <w:spacing w:line="360" w:lineRule="auto"/>
            </w:pPr>
            <w:r>
              <w:rPr>
                <w:rFonts w:ascii="Times New Roman" w:eastAsia="Times New Roman" w:hAnsi="Times New Roman" w:cs="Times New Roman"/>
                <w:b/>
                <w:sz w:val="20"/>
                <w:szCs w:val="20"/>
              </w:rPr>
              <w:t>5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6BC75" w14:textId="77777777" w:rsidR="006F3B76" w:rsidRDefault="0079007B" w:rsidP="0079007B">
            <w:pPr>
              <w:spacing w:line="360" w:lineRule="auto"/>
            </w:pPr>
            <w:r>
              <w:rPr>
                <w:rFonts w:ascii="Times New Roman" w:eastAsia="Times New Roman" w:hAnsi="Times New Roman" w:cs="Times New Roman"/>
                <w:b/>
                <w:sz w:val="20"/>
                <w:szCs w:val="20"/>
              </w:rPr>
              <w:t>Thu 9/22/16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D8A475" w14:textId="77777777" w:rsidR="006F3B76" w:rsidRDefault="0079007B" w:rsidP="0079007B">
            <w:pPr>
              <w:spacing w:line="360" w:lineRule="auto"/>
            </w:pPr>
            <w:r>
              <w:rPr>
                <w:rFonts w:ascii="Times New Roman" w:eastAsia="Times New Roman" w:hAnsi="Times New Roman" w:cs="Times New Roman"/>
                <w:b/>
                <w:sz w:val="20"/>
                <w:szCs w:val="20"/>
              </w:rPr>
              <w:t>Wed 9/28/16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29C8B6" w14:textId="77777777" w:rsidR="006F3B76" w:rsidRDefault="006F3B76" w:rsidP="0079007B">
            <w:pPr>
              <w:spacing w:line="360" w:lineRule="auto"/>
            </w:pPr>
          </w:p>
        </w:tc>
      </w:tr>
      <w:tr w:rsidR="006F3B76" w14:paraId="231C2C75"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C088D" w14:textId="77777777" w:rsidR="006F3B76" w:rsidRDefault="0079007B" w:rsidP="0079007B">
            <w:pPr>
              <w:spacing w:line="360" w:lineRule="auto"/>
            </w:pPr>
            <w:r>
              <w:rPr>
                <w:rFonts w:ascii="Times New Roman" w:eastAsia="Times New Roman" w:hAnsi="Times New Roman" w:cs="Times New Roman"/>
                <w:sz w:val="20"/>
                <w:szCs w:val="20"/>
              </w:rPr>
              <w:t xml:space="preserve">   Study Current System of CE and Identifying its Problems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70FFD5"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37CD2" w14:textId="77777777" w:rsidR="006F3B76" w:rsidRDefault="0079007B" w:rsidP="0079007B">
            <w:pPr>
              <w:spacing w:line="360" w:lineRule="auto"/>
            </w:pPr>
            <w:r>
              <w:rPr>
                <w:rFonts w:ascii="Times New Roman" w:eastAsia="Times New Roman" w:hAnsi="Times New Roman" w:cs="Times New Roman"/>
                <w:sz w:val="20"/>
                <w:szCs w:val="20"/>
              </w:rPr>
              <w:t>Thu 9/22/16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A87A74" w14:textId="77777777" w:rsidR="006F3B76" w:rsidRDefault="0079007B" w:rsidP="0079007B">
            <w:pPr>
              <w:spacing w:line="360" w:lineRule="auto"/>
            </w:pPr>
            <w:r>
              <w:rPr>
                <w:rFonts w:ascii="Times New Roman" w:eastAsia="Times New Roman" w:hAnsi="Times New Roman" w:cs="Times New Roman"/>
                <w:sz w:val="20"/>
                <w:szCs w:val="20"/>
              </w:rPr>
              <w:t>Thu 9/22/16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6E78C6" w14:textId="77777777" w:rsidR="006F3B76" w:rsidRDefault="006F3B76" w:rsidP="0079007B">
            <w:pPr>
              <w:spacing w:line="360" w:lineRule="auto"/>
            </w:pPr>
          </w:p>
        </w:tc>
      </w:tr>
      <w:tr w:rsidR="006F3B76" w14:paraId="20FE1EC2"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E246E5" w14:textId="77777777" w:rsidR="006F3B76" w:rsidRDefault="0079007B" w:rsidP="0079007B">
            <w:pPr>
              <w:spacing w:line="360" w:lineRule="auto"/>
            </w:pPr>
            <w:r>
              <w:rPr>
                <w:rFonts w:ascii="Times New Roman" w:eastAsia="Times New Roman" w:hAnsi="Times New Roman" w:cs="Times New Roman"/>
                <w:sz w:val="20"/>
                <w:szCs w:val="20"/>
              </w:rPr>
              <w:t xml:space="preserve">   Select the Proper System to be Developed</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C6701F"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C82031" w14:textId="77777777" w:rsidR="006F3B76" w:rsidRDefault="0079007B" w:rsidP="0079007B">
            <w:pPr>
              <w:spacing w:line="360" w:lineRule="auto"/>
            </w:pPr>
            <w:r>
              <w:rPr>
                <w:rFonts w:ascii="Times New Roman" w:eastAsia="Times New Roman" w:hAnsi="Times New Roman" w:cs="Times New Roman"/>
                <w:sz w:val="20"/>
                <w:szCs w:val="20"/>
              </w:rPr>
              <w:t>Fri 9/23/16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7C3DA" w14:textId="77777777" w:rsidR="006F3B76" w:rsidRDefault="0079007B" w:rsidP="0079007B">
            <w:pPr>
              <w:spacing w:line="360" w:lineRule="auto"/>
            </w:pPr>
            <w:r>
              <w:rPr>
                <w:rFonts w:ascii="Times New Roman" w:eastAsia="Times New Roman" w:hAnsi="Times New Roman" w:cs="Times New Roman"/>
                <w:sz w:val="20"/>
                <w:szCs w:val="20"/>
              </w:rPr>
              <w:t>Fri 9/23/16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16A0C" w14:textId="77777777" w:rsidR="006F3B76" w:rsidRDefault="006F3B76" w:rsidP="0079007B">
            <w:pPr>
              <w:spacing w:line="360" w:lineRule="auto"/>
            </w:pPr>
          </w:p>
        </w:tc>
      </w:tr>
      <w:tr w:rsidR="006F3B76" w14:paraId="5799B1B5"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CE7E" w14:textId="77777777" w:rsidR="006F3B76" w:rsidRDefault="0079007B" w:rsidP="0079007B">
            <w:pPr>
              <w:spacing w:line="360" w:lineRule="auto"/>
            </w:pPr>
            <w:r>
              <w:rPr>
                <w:rFonts w:ascii="Times New Roman" w:eastAsia="Times New Roman" w:hAnsi="Times New Roman" w:cs="Times New Roman"/>
                <w:sz w:val="20"/>
                <w:szCs w:val="20"/>
              </w:rPr>
              <w:t xml:space="preserve">   Initiate a Draft Plan for the Alternative System</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74A5B2"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05630C" w14:textId="77777777" w:rsidR="006F3B76" w:rsidRDefault="0079007B" w:rsidP="0079007B">
            <w:pPr>
              <w:spacing w:line="360" w:lineRule="auto"/>
            </w:pPr>
            <w:r>
              <w:rPr>
                <w:rFonts w:ascii="Times New Roman" w:eastAsia="Times New Roman" w:hAnsi="Times New Roman" w:cs="Times New Roman"/>
                <w:sz w:val="20"/>
                <w:szCs w:val="20"/>
              </w:rPr>
              <w:t>Mon 9/26/16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5A4D7" w14:textId="77777777" w:rsidR="006F3B76" w:rsidRDefault="0079007B" w:rsidP="0079007B">
            <w:pPr>
              <w:spacing w:line="360" w:lineRule="auto"/>
            </w:pPr>
            <w:r>
              <w:rPr>
                <w:rFonts w:ascii="Times New Roman" w:eastAsia="Times New Roman" w:hAnsi="Times New Roman" w:cs="Times New Roman"/>
                <w:sz w:val="20"/>
                <w:szCs w:val="20"/>
              </w:rPr>
              <w:t>Mon 9/26/16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1B216" w14:textId="77777777" w:rsidR="006F3B76" w:rsidRDefault="006F3B76" w:rsidP="0079007B">
            <w:pPr>
              <w:spacing w:line="360" w:lineRule="auto"/>
            </w:pPr>
          </w:p>
        </w:tc>
      </w:tr>
      <w:tr w:rsidR="006F3B76" w14:paraId="21C8A5F5"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3640A" w14:textId="77777777" w:rsidR="006F3B76" w:rsidRDefault="0079007B" w:rsidP="0079007B">
            <w:pPr>
              <w:spacing w:line="360" w:lineRule="auto"/>
            </w:pPr>
            <w:r>
              <w:rPr>
                <w:rFonts w:ascii="Times New Roman" w:eastAsia="Times New Roman" w:hAnsi="Times New Roman" w:cs="Times New Roman"/>
                <w:sz w:val="20"/>
                <w:szCs w:val="20"/>
              </w:rPr>
              <w:t xml:space="preserve">   Analyze the possible Expenses and Profit, Feasibility and Accessibility</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61B411"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45C13F" w14:textId="77777777" w:rsidR="006F3B76" w:rsidRDefault="0079007B" w:rsidP="0079007B">
            <w:pPr>
              <w:spacing w:line="360" w:lineRule="auto"/>
            </w:pPr>
            <w:r>
              <w:rPr>
                <w:rFonts w:ascii="Times New Roman" w:eastAsia="Times New Roman" w:hAnsi="Times New Roman" w:cs="Times New Roman"/>
                <w:sz w:val="20"/>
                <w:szCs w:val="20"/>
              </w:rPr>
              <w:t>Tue 9/27/16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37C41" w14:textId="77777777" w:rsidR="006F3B76" w:rsidRDefault="0079007B" w:rsidP="0079007B">
            <w:pPr>
              <w:spacing w:line="360" w:lineRule="auto"/>
            </w:pPr>
            <w:r>
              <w:rPr>
                <w:rFonts w:ascii="Times New Roman" w:eastAsia="Times New Roman" w:hAnsi="Times New Roman" w:cs="Times New Roman"/>
                <w:sz w:val="20"/>
                <w:szCs w:val="20"/>
              </w:rPr>
              <w:t>Tue 9/27/16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2B8CF" w14:textId="77777777" w:rsidR="006F3B76" w:rsidRDefault="006F3B76" w:rsidP="0079007B">
            <w:pPr>
              <w:spacing w:line="360" w:lineRule="auto"/>
            </w:pPr>
          </w:p>
        </w:tc>
      </w:tr>
      <w:tr w:rsidR="006F3B76" w14:paraId="7EDBE501"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369CB" w14:textId="77777777" w:rsidR="006F3B76" w:rsidRDefault="0079007B" w:rsidP="0079007B">
            <w:pPr>
              <w:spacing w:line="360" w:lineRule="auto"/>
            </w:pPr>
            <w:r>
              <w:rPr>
                <w:rFonts w:ascii="Times New Roman" w:eastAsia="Times New Roman" w:hAnsi="Times New Roman" w:cs="Times New Roman"/>
                <w:sz w:val="20"/>
                <w:szCs w:val="20"/>
              </w:rPr>
              <w:t xml:space="preserve">   Risk Assessment and Blue Print for the Project</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56A8"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5F3091" w14:textId="77777777" w:rsidR="006F3B76" w:rsidRDefault="0079007B" w:rsidP="0079007B">
            <w:pPr>
              <w:spacing w:line="360" w:lineRule="auto"/>
            </w:pPr>
            <w:r>
              <w:rPr>
                <w:rFonts w:ascii="Times New Roman" w:eastAsia="Times New Roman" w:hAnsi="Times New Roman" w:cs="Times New Roman"/>
                <w:sz w:val="20"/>
                <w:szCs w:val="20"/>
              </w:rPr>
              <w:t>Wed 9/28/16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6F3BB" w14:textId="77777777" w:rsidR="006F3B76" w:rsidRDefault="0079007B" w:rsidP="0079007B">
            <w:pPr>
              <w:spacing w:line="360" w:lineRule="auto"/>
            </w:pPr>
            <w:r>
              <w:rPr>
                <w:rFonts w:ascii="Times New Roman" w:eastAsia="Times New Roman" w:hAnsi="Times New Roman" w:cs="Times New Roman"/>
                <w:sz w:val="20"/>
                <w:szCs w:val="20"/>
              </w:rPr>
              <w:t>Wed 9/28/16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512A99" w14:textId="77777777" w:rsidR="006F3B76" w:rsidRDefault="006F3B76" w:rsidP="0079007B">
            <w:pPr>
              <w:spacing w:line="360" w:lineRule="auto"/>
            </w:pPr>
          </w:p>
        </w:tc>
      </w:tr>
      <w:tr w:rsidR="006F3B76" w14:paraId="1C320661"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D44C3" w14:textId="77777777" w:rsidR="006F3B76" w:rsidRDefault="0079007B" w:rsidP="0079007B">
            <w:pPr>
              <w:spacing w:line="360" w:lineRule="auto"/>
            </w:pPr>
            <w:r>
              <w:rPr>
                <w:rFonts w:ascii="Times New Roman" w:eastAsia="Times New Roman" w:hAnsi="Times New Roman" w:cs="Times New Roman"/>
                <w:b/>
                <w:sz w:val="20"/>
                <w:szCs w:val="20"/>
              </w:rPr>
              <w:t>Analysis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BEE3" w14:textId="77777777" w:rsidR="006F3B76" w:rsidRDefault="0079007B" w:rsidP="0079007B">
            <w:pPr>
              <w:spacing w:line="360" w:lineRule="auto"/>
            </w:pPr>
            <w:r>
              <w:rPr>
                <w:rFonts w:ascii="Times New Roman" w:eastAsia="Times New Roman" w:hAnsi="Times New Roman" w:cs="Times New Roman"/>
                <w:b/>
                <w:sz w:val="20"/>
                <w:szCs w:val="20"/>
              </w:rPr>
              <w:t>11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EE055" w14:textId="77777777" w:rsidR="006F3B76" w:rsidRDefault="0079007B" w:rsidP="0079007B">
            <w:pPr>
              <w:spacing w:line="360" w:lineRule="auto"/>
            </w:pPr>
            <w:r>
              <w:rPr>
                <w:rFonts w:ascii="Times New Roman" w:eastAsia="Times New Roman" w:hAnsi="Times New Roman" w:cs="Times New Roman"/>
                <w:b/>
                <w:sz w:val="20"/>
                <w:szCs w:val="20"/>
              </w:rPr>
              <w:t>Thu 9/29/16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0FCDC" w14:textId="77777777" w:rsidR="006F3B76" w:rsidRDefault="0079007B" w:rsidP="0079007B">
            <w:pPr>
              <w:spacing w:line="360" w:lineRule="auto"/>
            </w:pPr>
            <w:r>
              <w:rPr>
                <w:rFonts w:ascii="Times New Roman" w:eastAsia="Times New Roman" w:hAnsi="Times New Roman" w:cs="Times New Roman"/>
                <w:b/>
                <w:sz w:val="20"/>
                <w:szCs w:val="20"/>
              </w:rPr>
              <w:t>Thu 10/13/16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177E9" w14:textId="77777777" w:rsidR="006F3B76" w:rsidRDefault="0079007B" w:rsidP="0079007B">
            <w:pPr>
              <w:spacing w:line="360" w:lineRule="auto"/>
            </w:pPr>
            <w:r>
              <w:rPr>
                <w:rFonts w:ascii="Times New Roman" w:eastAsia="Times New Roman" w:hAnsi="Times New Roman" w:cs="Times New Roman"/>
                <w:sz w:val="20"/>
                <w:szCs w:val="20"/>
              </w:rPr>
              <w:t>1</w:t>
            </w:r>
          </w:p>
        </w:tc>
      </w:tr>
      <w:tr w:rsidR="006F3B76" w14:paraId="532AC9B7"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2B7DD2" w14:textId="77777777" w:rsidR="006F3B76" w:rsidRDefault="0079007B" w:rsidP="0079007B">
            <w:pPr>
              <w:spacing w:line="360" w:lineRule="auto"/>
            </w:pPr>
            <w:r>
              <w:rPr>
                <w:rFonts w:ascii="Times New Roman" w:eastAsia="Times New Roman" w:hAnsi="Times New Roman" w:cs="Times New Roman"/>
                <w:b/>
                <w:sz w:val="20"/>
                <w:szCs w:val="20"/>
              </w:rPr>
              <w:t xml:space="preserve">   Determining System Requirements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86BF2D" w14:textId="77777777" w:rsidR="006F3B76" w:rsidRDefault="0079007B" w:rsidP="0079007B">
            <w:pPr>
              <w:spacing w:line="360" w:lineRule="auto"/>
            </w:pPr>
            <w:r>
              <w:rPr>
                <w:rFonts w:ascii="Times New Roman" w:eastAsia="Times New Roman" w:hAnsi="Times New Roman" w:cs="Times New Roman"/>
                <w:b/>
                <w:sz w:val="20"/>
                <w:szCs w:val="20"/>
              </w:rPr>
              <w:t>7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0EBAE" w14:textId="77777777" w:rsidR="006F3B76" w:rsidRDefault="0079007B" w:rsidP="0079007B">
            <w:pPr>
              <w:spacing w:line="360" w:lineRule="auto"/>
            </w:pPr>
            <w:r>
              <w:rPr>
                <w:rFonts w:ascii="Times New Roman" w:eastAsia="Times New Roman" w:hAnsi="Times New Roman" w:cs="Times New Roman"/>
                <w:b/>
                <w:sz w:val="20"/>
                <w:szCs w:val="20"/>
              </w:rPr>
              <w:t>Thu 9/29/16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E2CE1" w14:textId="77777777" w:rsidR="006F3B76" w:rsidRDefault="0079007B" w:rsidP="0079007B">
            <w:pPr>
              <w:spacing w:line="360" w:lineRule="auto"/>
            </w:pPr>
            <w:r>
              <w:rPr>
                <w:rFonts w:ascii="Times New Roman" w:eastAsia="Times New Roman" w:hAnsi="Times New Roman" w:cs="Times New Roman"/>
                <w:b/>
                <w:sz w:val="20"/>
                <w:szCs w:val="20"/>
              </w:rPr>
              <w:t>Fri 10/7/16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C9631" w14:textId="77777777" w:rsidR="006F3B76" w:rsidRDefault="006F3B76" w:rsidP="0079007B">
            <w:pPr>
              <w:spacing w:line="360" w:lineRule="auto"/>
            </w:pPr>
          </w:p>
        </w:tc>
      </w:tr>
      <w:tr w:rsidR="006F3B76" w14:paraId="3A1CA503"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894B3F" w14:textId="77777777" w:rsidR="006F3B76" w:rsidRDefault="0079007B" w:rsidP="0079007B">
            <w:pPr>
              <w:spacing w:line="360" w:lineRule="auto"/>
            </w:pPr>
            <w:r>
              <w:rPr>
                <w:rFonts w:ascii="Times New Roman" w:eastAsia="Times New Roman" w:hAnsi="Times New Roman" w:cs="Times New Roman"/>
                <w:sz w:val="20"/>
                <w:szCs w:val="20"/>
              </w:rPr>
              <w:t xml:space="preserve">       Determine Requirements of the Alternative Systems and User Requirements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87A97"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3D05E" w14:textId="77777777" w:rsidR="006F3B76" w:rsidRDefault="0079007B" w:rsidP="0079007B">
            <w:pPr>
              <w:spacing w:line="360" w:lineRule="auto"/>
            </w:pPr>
            <w:r>
              <w:rPr>
                <w:rFonts w:ascii="Times New Roman" w:eastAsia="Times New Roman" w:hAnsi="Times New Roman" w:cs="Times New Roman"/>
                <w:sz w:val="20"/>
                <w:szCs w:val="20"/>
              </w:rPr>
              <w:t>Thu 9/29/16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D73FF" w14:textId="77777777" w:rsidR="006F3B76" w:rsidRDefault="0079007B" w:rsidP="0079007B">
            <w:pPr>
              <w:spacing w:line="360" w:lineRule="auto"/>
            </w:pPr>
            <w:r>
              <w:rPr>
                <w:rFonts w:ascii="Times New Roman" w:eastAsia="Times New Roman" w:hAnsi="Times New Roman" w:cs="Times New Roman"/>
                <w:sz w:val="20"/>
                <w:szCs w:val="20"/>
              </w:rPr>
              <w:t>Thu 9/29/16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7F347" w14:textId="77777777" w:rsidR="006F3B76" w:rsidRDefault="006F3B76" w:rsidP="0079007B">
            <w:pPr>
              <w:spacing w:line="360" w:lineRule="auto"/>
            </w:pPr>
          </w:p>
        </w:tc>
      </w:tr>
      <w:tr w:rsidR="006F3B76" w14:paraId="17A76B17"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F34319" w14:textId="77777777" w:rsidR="006F3B76" w:rsidRDefault="0079007B" w:rsidP="0079007B">
            <w:pPr>
              <w:spacing w:line="360" w:lineRule="auto"/>
            </w:pPr>
            <w:r>
              <w:rPr>
                <w:rFonts w:ascii="Times New Roman" w:eastAsia="Times New Roman" w:hAnsi="Times New Roman" w:cs="Times New Roman"/>
                <w:sz w:val="20"/>
                <w:szCs w:val="20"/>
              </w:rPr>
              <w:t xml:space="preserve">       Determine Website Requirements and Database Requirements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61FC36"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156D46" w14:textId="77777777" w:rsidR="006F3B76" w:rsidRDefault="0079007B" w:rsidP="0079007B">
            <w:pPr>
              <w:spacing w:line="360" w:lineRule="auto"/>
            </w:pPr>
            <w:r>
              <w:rPr>
                <w:rFonts w:ascii="Times New Roman" w:eastAsia="Times New Roman" w:hAnsi="Times New Roman" w:cs="Times New Roman"/>
                <w:sz w:val="20"/>
                <w:szCs w:val="20"/>
              </w:rPr>
              <w:t>Fri 9/30/16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DDF1C" w14:textId="77777777" w:rsidR="006F3B76" w:rsidRDefault="0079007B" w:rsidP="0079007B">
            <w:pPr>
              <w:spacing w:line="360" w:lineRule="auto"/>
            </w:pPr>
            <w:r>
              <w:rPr>
                <w:rFonts w:ascii="Times New Roman" w:eastAsia="Times New Roman" w:hAnsi="Times New Roman" w:cs="Times New Roman"/>
                <w:sz w:val="20"/>
                <w:szCs w:val="20"/>
              </w:rPr>
              <w:t>Fri 9/30/16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35165B" w14:textId="77777777" w:rsidR="006F3B76" w:rsidRDefault="006F3B76" w:rsidP="0079007B">
            <w:pPr>
              <w:spacing w:line="360" w:lineRule="auto"/>
            </w:pPr>
          </w:p>
        </w:tc>
      </w:tr>
      <w:tr w:rsidR="006F3B76" w14:paraId="3E6C9681"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C41685" w14:textId="77777777" w:rsidR="006F3B76" w:rsidRDefault="0079007B" w:rsidP="0079007B">
            <w:pPr>
              <w:spacing w:line="360" w:lineRule="auto"/>
            </w:pPr>
            <w:r>
              <w:rPr>
                <w:rFonts w:ascii="Times New Roman" w:eastAsia="Times New Roman" w:hAnsi="Times New Roman" w:cs="Times New Roman"/>
                <w:sz w:val="20"/>
                <w:szCs w:val="20"/>
              </w:rPr>
              <w:t xml:space="preserve">       Analyze the Software and Hardware Requirements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A09287"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223750" w14:textId="77777777" w:rsidR="006F3B76" w:rsidRDefault="0079007B" w:rsidP="0079007B">
            <w:pPr>
              <w:spacing w:line="360" w:lineRule="auto"/>
            </w:pPr>
            <w:r>
              <w:rPr>
                <w:rFonts w:ascii="Times New Roman" w:eastAsia="Times New Roman" w:hAnsi="Times New Roman" w:cs="Times New Roman"/>
                <w:sz w:val="20"/>
                <w:szCs w:val="20"/>
              </w:rPr>
              <w:t>Mon 10/3/16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B0AB9D" w14:textId="77777777" w:rsidR="006F3B76" w:rsidRDefault="0079007B" w:rsidP="0079007B">
            <w:pPr>
              <w:spacing w:line="360" w:lineRule="auto"/>
            </w:pPr>
            <w:r>
              <w:rPr>
                <w:rFonts w:ascii="Times New Roman" w:eastAsia="Times New Roman" w:hAnsi="Times New Roman" w:cs="Times New Roman"/>
                <w:sz w:val="20"/>
                <w:szCs w:val="20"/>
              </w:rPr>
              <w:t>Mon 10/3/16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B47EAE" w14:textId="77777777" w:rsidR="006F3B76" w:rsidRDefault="006F3B76" w:rsidP="0079007B">
            <w:pPr>
              <w:spacing w:line="360" w:lineRule="auto"/>
            </w:pPr>
          </w:p>
        </w:tc>
      </w:tr>
      <w:tr w:rsidR="006F3B76" w14:paraId="49CA19AB"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D69CAA" w14:textId="77777777" w:rsidR="006F3B76" w:rsidRDefault="0079007B" w:rsidP="0079007B">
            <w:pPr>
              <w:spacing w:line="360" w:lineRule="auto"/>
            </w:pPr>
            <w:r>
              <w:rPr>
                <w:rFonts w:ascii="Times New Roman" w:eastAsia="Times New Roman" w:hAnsi="Times New Roman" w:cs="Times New Roman"/>
                <w:sz w:val="20"/>
                <w:szCs w:val="20"/>
              </w:rPr>
              <w:t xml:space="preserve">       Determine the Backup System and possible Servers for this System</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4522BD"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52859A" w14:textId="77777777" w:rsidR="006F3B76" w:rsidRDefault="0079007B" w:rsidP="0079007B">
            <w:pPr>
              <w:spacing w:line="360" w:lineRule="auto"/>
            </w:pPr>
            <w:r>
              <w:rPr>
                <w:rFonts w:ascii="Times New Roman" w:eastAsia="Times New Roman" w:hAnsi="Times New Roman" w:cs="Times New Roman"/>
                <w:sz w:val="20"/>
                <w:szCs w:val="20"/>
              </w:rPr>
              <w:t>Tue 10/4/16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DC2FBA" w14:textId="77777777" w:rsidR="006F3B76" w:rsidRDefault="0079007B" w:rsidP="0079007B">
            <w:pPr>
              <w:spacing w:line="360" w:lineRule="auto"/>
            </w:pPr>
            <w:r>
              <w:rPr>
                <w:rFonts w:ascii="Times New Roman" w:eastAsia="Times New Roman" w:hAnsi="Times New Roman" w:cs="Times New Roman"/>
                <w:sz w:val="20"/>
                <w:szCs w:val="20"/>
              </w:rPr>
              <w:t>Tue 10/4/16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1FB0B0" w14:textId="77777777" w:rsidR="006F3B76" w:rsidRDefault="006F3B76" w:rsidP="0079007B">
            <w:pPr>
              <w:spacing w:line="360" w:lineRule="auto"/>
            </w:pPr>
          </w:p>
        </w:tc>
      </w:tr>
      <w:tr w:rsidR="006F3B76" w14:paraId="7ABED55C"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4784C5" w14:textId="77777777" w:rsidR="006F3B76" w:rsidRDefault="0079007B" w:rsidP="0079007B">
            <w:pPr>
              <w:spacing w:line="360" w:lineRule="auto"/>
            </w:pPr>
            <w:r>
              <w:rPr>
                <w:rFonts w:ascii="Times New Roman" w:eastAsia="Times New Roman" w:hAnsi="Times New Roman" w:cs="Times New Roman"/>
                <w:sz w:val="20"/>
                <w:szCs w:val="20"/>
              </w:rPr>
              <w:t xml:space="preserve">       Analyze the Use of RFID</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D56A0"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B128E5" w14:textId="77777777" w:rsidR="006F3B76" w:rsidRDefault="0079007B" w:rsidP="0079007B">
            <w:pPr>
              <w:spacing w:line="360" w:lineRule="auto"/>
            </w:pPr>
            <w:r>
              <w:rPr>
                <w:rFonts w:ascii="Times New Roman" w:eastAsia="Times New Roman" w:hAnsi="Times New Roman" w:cs="Times New Roman"/>
                <w:sz w:val="20"/>
                <w:szCs w:val="20"/>
              </w:rPr>
              <w:t>Wed 10/5/16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7A9AE7" w14:textId="77777777" w:rsidR="006F3B76" w:rsidRDefault="0079007B" w:rsidP="0079007B">
            <w:pPr>
              <w:spacing w:line="360" w:lineRule="auto"/>
            </w:pPr>
            <w:r>
              <w:rPr>
                <w:rFonts w:ascii="Times New Roman" w:eastAsia="Times New Roman" w:hAnsi="Times New Roman" w:cs="Times New Roman"/>
                <w:sz w:val="20"/>
                <w:szCs w:val="20"/>
              </w:rPr>
              <w:t>Wed 10/5/16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957539" w14:textId="77777777" w:rsidR="006F3B76" w:rsidRDefault="006F3B76" w:rsidP="0079007B">
            <w:pPr>
              <w:spacing w:line="360" w:lineRule="auto"/>
            </w:pPr>
          </w:p>
        </w:tc>
      </w:tr>
      <w:tr w:rsidR="006F3B76" w14:paraId="4874C04B"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0C1978" w14:textId="77777777" w:rsidR="006F3B76" w:rsidRDefault="0079007B" w:rsidP="0079007B">
            <w:pPr>
              <w:spacing w:line="360" w:lineRule="auto"/>
            </w:pPr>
            <w:r>
              <w:rPr>
                <w:rFonts w:ascii="Times New Roman" w:eastAsia="Times New Roman" w:hAnsi="Times New Roman" w:cs="Times New Roman"/>
                <w:sz w:val="20"/>
                <w:szCs w:val="20"/>
              </w:rPr>
              <w:t xml:space="preserve">       Determine the Requirements of possible Update System</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39CB91"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32B47" w14:textId="77777777" w:rsidR="006F3B76" w:rsidRDefault="0079007B" w:rsidP="0079007B">
            <w:pPr>
              <w:spacing w:line="360" w:lineRule="auto"/>
            </w:pPr>
            <w:r>
              <w:rPr>
                <w:rFonts w:ascii="Times New Roman" w:eastAsia="Times New Roman" w:hAnsi="Times New Roman" w:cs="Times New Roman"/>
                <w:sz w:val="20"/>
                <w:szCs w:val="20"/>
              </w:rPr>
              <w:t>Thu 10/6/16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02614" w14:textId="77777777" w:rsidR="006F3B76" w:rsidRDefault="0079007B" w:rsidP="0079007B">
            <w:pPr>
              <w:spacing w:line="360" w:lineRule="auto"/>
            </w:pPr>
            <w:r>
              <w:rPr>
                <w:rFonts w:ascii="Times New Roman" w:eastAsia="Times New Roman" w:hAnsi="Times New Roman" w:cs="Times New Roman"/>
                <w:sz w:val="20"/>
                <w:szCs w:val="20"/>
              </w:rPr>
              <w:t>Thu 10/6/16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21743B" w14:textId="77777777" w:rsidR="006F3B76" w:rsidRDefault="006F3B76" w:rsidP="0079007B">
            <w:pPr>
              <w:spacing w:line="360" w:lineRule="auto"/>
            </w:pPr>
          </w:p>
        </w:tc>
      </w:tr>
      <w:tr w:rsidR="006F3B76" w14:paraId="0931434B"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01DFD1" w14:textId="77777777" w:rsidR="006F3B76" w:rsidRDefault="0079007B" w:rsidP="0079007B">
            <w:pPr>
              <w:spacing w:line="360" w:lineRule="auto"/>
            </w:pPr>
            <w:r>
              <w:rPr>
                <w:rFonts w:ascii="Times New Roman" w:eastAsia="Times New Roman" w:hAnsi="Times New Roman" w:cs="Times New Roman"/>
                <w:sz w:val="20"/>
                <w:szCs w:val="20"/>
              </w:rPr>
              <w:t xml:space="preserve">       Analyze the Methods or Technology to Secure the System</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F4198F"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856B7A" w14:textId="77777777" w:rsidR="006F3B76" w:rsidRDefault="0079007B" w:rsidP="0079007B">
            <w:pPr>
              <w:spacing w:line="360" w:lineRule="auto"/>
            </w:pPr>
            <w:r>
              <w:rPr>
                <w:rFonts w:ascii="Times New Roman" w:eastAsia="Times New Roman" w:hAnsi="Times New Roman" w:cs="Times New Roman"/>
                <w:sz w:val="20"/>
                <w:szCs w:val="20"/>
              </w:rPr>
              <w:t>Fri 10/7/16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78E9B4" w14:textId="77777777" w:rsidR="006F3B76" w:rsidRDefault="0079007B" w:rsidP="0079007B">
            <w:pPr>
              <w:spacing w:line="360" w:lineRule="auto"/>
            </w:pPr>
            <w:r>
              <w:rPr>
                <w:rFonts w:ascii="Times New Roman" w:eastAsia="Times New Roman" w:hAnsi="Times New Roman" w:cs="Times New Roman"/>
                <w:sz w:val="20"/>
                <w:szCs w:val="20"/>
              </w:rPr>
              <w:t>Fri 10/7/16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A9C0D" w14:textId="77777777" w:rsidR="006F3B76" w:rsidRDefault="006F3B76" w:rsidP="0079007B">
            <w:pPr>
              <w:spacing w:line="360" w:lineRule="auto"/>
            </w:pPr>
          </w:p>
        </w:tc>
      </w:tr>
      <w:tr w:rsidR="006F3B76" w14:paraId="709CADC5"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F39F0" w14:textId="77777777" w:rsidR="006F3B76" w:rsidRDefault="0079007B" w:rsidP="0079007B">
            <w:pPr>
              <w:spacing w:line="360" w:lineRule="auto"/>
            </w:pPr>
            <w:r>
              <w:rPr>
                <w:rFonts w:ascii="Times New Roman" w:eastAsia="Times New Roman" w:hAnsi="Times New Roman" w:cs="Times New Roman"/>
                <w:b/>
                <w:sz w:val="20"/>
                <w:szCs w:val="20"/>
              </w:rPr>
              <w:t xml:space="preserve">   Structuring Requirements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8E84AC" w14:textId="77777777" w:rsidR="006F3B76" w:rsidRDefault="0079007B" w:rsidP="0079007B">
            <w:pPr>
              <w:spacing w:line="360" w:lineRule="auto"/>
            </w:pPr>
            <w:r>
              <w:rPr>
                <w:rFonts w:ascii="Times New Roman" w:eastAsia="Times New Roman" w:hAnsi="Times New Roman" w:cs="Times New Roman"/>
                <w:b/>
                <w:sz w:val="20"/>
                <w:szCs w:val="20"/>
              </w:rPr>
              <w:t>4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47288" w14:textId="77777777" w:rsidR="006F3B76" w:rsidRDefault="0079007B" w:rsidP="0079007B">
            <w:pPr>
              <w:spacing w:line="360" w:lineRule="auto"/>
            </w:pPr>
            <w:r>
              <w:rPr>
                <w:rFonts w:ascii="Times New Roman" w:eastAsia="Times New Roman" w:hAnsi="Times New Roman" w:cs="Times New Roman"/>
                <w:b/>
                <w:sz w:val="20"/>
                <w:szCs w:val="20"/>
              </w:rPr>
              <w:t>Mon 10/10/16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AA027" w14:textId="77777777" w:rsidR="006F3B76" w:rsidRDefault="0079007B" w:rsidP="0079007B">
            <w:pPr>
              <w:spacing w:line="360" w:lineRule="auto"/>
            </w:pPr>
            <w:r>
              <w:rPr>
                <w:rFonts w:ascii="Times New Roman" w:eastAsia="Times New Roman" w:hAnsi="Times New Roman" w:cs="Times New Roman"/>
                <w:b/>
                <w:sz w:val="20"/>
                <w:szCs w:val="20"/>
              </w:rPr>
              <w:t>Thu 10/13/16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EBC5B" w14:textId="77777777" w:rsidR="006F3B76" w:rsidRDefault="0079007B" w:rsidP="0079007B">
            <w:pPr>
              <w:spacing w:line="360" w:lineRule="auto"/>
            </w:pPr>
            <w:r>
              <w:rPr>
                <w:rFonts w:ascii="Times New Roman" w:eastAsia="Times New Roman" w:hAnsi="Times New Roman" w:cs="Times New Roman"/>
                <w:sz w:val="20"/>
                <w:szCs w:val="20"/>
              </w:rPr>
              <w:t>8</w:t>
            </w:r>
          </w:p>
        </w:tc>
      </w:tr>
      <w:tr w:rsidR="006F3B76" w14:paraId="0710A294"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3600B" w14:textId="77777777" w:rsidR="006F3B76" w:rsidRDefault="0079007B" w:rsidP="0079007B">
            <w:pPr>
              <w:spacing w:line="360" w:lineRule="auto"/>
            </w:pPr>
            <w:r>
              <w:rPr>
                <w:rFonts w:ascii="Times New Roman" w:eastAsia="Times New Roman" w:hAnsi="Times New Roman" w:cs="Times New Roman"/>
                <w:sz w:val="20"/>
                <w:szCs w:val="20"/>
              </w:rPr>
              <w:t xml:space="preserve">       Modeling of Data Flow Diagrams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485B09"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96EB1" w14:textId="77777777" w:rsidR="006F3B76" w:rsidRDefault="0079007B" w:rsidP="0079007B">
            <w:pPr>
              <w:spacing w:line="360" w:lineRule="auto"/>
            </w:pPr>
            <w:r>
              <w:rPr>
                <w:rFonts w:ascii="Times New Roman" w:eastAsia="Times New Roman" w:hAnsi="Times New Roman" w:cs="Times New Roman"/>
                <w:sz w:val="20"/>
                <w:szCs w:val="20"/>
              </w:rPr>
              <w:t>Mon 10/10/16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78510B" w14:textId="77777777" w:rsidR="006F3B76" w:rsidRDefault="0079007B" w:rsidP="0079007B">
            <w:pPr>
              <w:spacing w:line="360" w:lineRule="auto"/>
            </w:pPr>
            <w:r>
              <w:rPr>
                <w:rFonts w:ascii="Times New Roman" w:eastAsia="Times New Roman" w:hAnsi="Times New Roman" w:cs="Times New Roman"/>
                <w:sz w:val="20"/>
                <w:szCs w:val="20"/>
              </w:rPr>
              <w:t>Mon 10/10/16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9FD8B" w14:textId="77777777" w:rsidR="006F3B76" w:rsidRDefault="006F3B76" w:rsidP="0079007B">
            <w:pPr>
              <w:spacing w:line="360" w:lineRule="auto"/>
            </w:pPr>
          </w:p>
        </w:tc>
      </w:tr>
      <w:tr w:rsidR="006F3B76" w14:paraId="1D3E46D1"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9BC84" w14:textId="77777777" w:rsidR="006F3B76" w:rsidRDefault="0079007B" w:rsidP="0079007B">
            <w:pPr>
              <w:spacing w:line="360" w:lineRule="auto"/>
            </w:pPr>
            <w:r>
              <w:rPr>
                <w:rFonts w:ascii="Times New Roman" w:eastAsia="Times New Roman" w:hAnsi="Times New Roman" w:cs="Times New Roman"/>
                <w:sz w:val="20"/>
                <w:szCs w:val="20"/>
              </w:rPr>
              <w:t xml:space="preserve">       Developing Business Rules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01E8FF"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545EB2" w14:textId="77777777" w:rsidR="006F3B76" w:rsidRDefault="0079007B" w:rsidP="0079007B">
            <w:pPr>
              <w:spacing w:line="360" w:lineRule="auto"/>
            </w:pPr>
            <w:r>
              <w:rPr>
                <w:rFonts w:ascii="Times New Roman" w:eastAsia="Times New Roman" w:hAnsi="Times New Roman" w:cs="Times New Roman"/>
                <w:sz w:val="20"/>
                <w:szCs w:val="20"/>
              </w:rPr>
              <w:t>Tue 10/11/16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1A743" w14:textId="77777777" w:rsidR="006F3B76" w:rsidRDefault="0079007B" w:rsidP="0079007B">
            <w:pPr>
              <w:spacing w:line="360" w:lineRule="auto"/>
            </w:pPr>
            <w:r>
              <w:rPr>
                <w:rFonts w:ascii="Times New Roman" w:eastAsia="Times New Roman" w:hAnsi="Times New Roman" w:cs="Times New Roman"/>
                <w:sz w:val="20"/>
                <w:szCs w:val="20"/>
              </w:rPr>
              <w:t>Tue 10/11/16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3A6B97" w14:textId="77777777" w:rsidR="006F3B76" w:rsidRDefault="006F3B76" w:rsidP="0079007B">
            <w:pPr>
              <w:spacing w:line="360" w:lineRule="auto"/>
            </w:pPr>
          </w:p>
        </w:tc>
      </w:tr>
      <w:tr w:rsidR="006F3B76" w14:paraId="7C2393E8"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F73EC" w14:textId="77777777" w:rsidR="006F3B76" w:rsidRDefault="0079007B" w:rsidP="0079007B">
            <w:pPr>
              <w:spacing w:line="360" w:lineRule="auto"/>
            </w:pPr>
            <w:r>
              <w:rPr>
                <w:rFonts w:ascii="Times New Roman" w:eastAsia="Times New Roman" w:hAnsi="Times New Roman" w:cs="Times New Roman"/>
                <w:sz w:val="20"/>
                <w:szCs w:val="20"/>
              </w:rPr>
              <w:t xml:space="preserve">       Construct ER Diagrams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F2730"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0F190E" w14:textId="77777777" w:rsidR="006F3B76" w:rsidRDefault="0079007B" w:rsidP="0079007B">
            <w:pPr>
              <w:spacing w:line="360" w:lineRule="auto"/>
            </w:pPr>
            <w:r>
              <w:rPr>
                <w:rFonts w:ascii="Times New Roman" w:eastAsia="Times New Roman" w:hAnsi="Times New Roman" w:cs="Times New Roman"/>
                <w:sz w:val="20"/>
                <w:szCs w:val="20"/>
              </w:rPr>
              <w:t>Wed 10/12/16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105E7" w14:textId="77777777" w:rsidR="006F3B76" w:rsidRDefault="0079007B" w:rsidP="0079007B">
            <w:pPr>
              <w:spacing w:line="360" w:lineRule="auto"/>
            </w:pPr>
            <w:r>
              <w:rPr>
                <w:rFonts w:ascii="Times New Roman" w:eastAsia="Times New Roman" w:hAnsi="Times New Roman" w:cs="Times New Roman"/>
                <w:sz w:val="20"/>
                <w:szCs w:val="20"/>
              </w:rPr>
              <w:t>Thu 10/13/16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C4444" w14:textId="77777777" w:rsidR="006F3B76" w:rsidRDefault="006F3B76" w:rsidP="0079007B">
            <w:pPr>
              <w:spacing w:line="360" w:lineRule="auto"/>
            </w:pPr>
          </w:p>
        </w:tc>
      </w:tr>
      <w:tr w:rsidR="006F3B76" w14:paraId="7F6FED43"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EE15C0" w14:textId="77777777" w:rsidR="006F3B76" w:rsidRDefault="0079007B" w:rsidP="0079007B">
            <w:pPr>
              <w:spacing w:line="360" w:lineRule="auto"/>
            </w:pPr>
            <w:r>
              <w:rPr>
                <w:rFonts w:ascii="Times New Roman" w:eastAsia="Times New Roman" w:hAnsi="Times New Roman" w:cs="Times New Roman"/>
                <w:b/>
                <w:sz w:val="20"/>
                <w:szCs w:val="20"/>
              </w:rPr>
              <w:t>Design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C56B4C" w14:textId="77777777" w:rsidR="006F3B76" w:rsidRDefault="0079007B" w:rsidP="0079007B">
            <w:pPr>
              <w:spacing w:line="360" w:lineRule="auto"/>
            </w:pPr>
            <w:r>
              <w:rPr>
                <w:rFonts w:ascii="Times New Roman" w:eastAsia="Times New Roman" w:hAnsi="Times New Roman" w:cs="Times New Roman"/>
                <w:b/>
                <w:sz w:val="20"/>
                <w:szCs w:val="20"/>
              </w:rPr>
              <w:t>31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228E2" w14:textId="77777777" w:rsidR="006F3B76" w:rsidRDefault="0079007B" w:rsidP="0079007B">
            <w:pPr>
              <w:spacing w:line="360" w:lineRule="auto"/>
            </w:pPr>
            <w:r>
              <w:rPr>
                <w:rFonts w:ascii="Times New Roman" w:eastAsia="Times New Roman" w:hAnsi="Times New Roman" w:cs="Times New Roman"/>
                <w:b/>
                <w:sz w:val="20"/>
                <w:szCs w:val="20"/>
              </w:rPr>
              <w:t>Fri 10/14/16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7640F" w14:textId="77777777" w:rsidR="006F3B76" w:rsidRDefault="0079007B" w:rsidP="0079007B">
            <w:pPr>
              <w:spacing w:line="360" w:lineRule="auto"/>
            </w:pPr>
            <w:r>
              <w:rPr>
                <w:rFonts w:ascii="Times New Roman" w:eastAsia="Times New Roman" w:hAnsi="Times New Roman" w:cs="Times New Roman"/>
                <w:b/>
                <w:sz w:val="20"/>
                <w:szCs w:val="20"/>
              </w:rPr>
              <w:t>Fri 11/25/16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653F6" w14:textId="77777777" w:rsidR="006F3B76" w:rsidRDefault="006F3B76" w:rsidP="0079007B">
            <w:pPr>
              <w:spacing w:line="360" w:lineRule="auto"/>
            </w:pPr>
          </w:p>
        </w:tc>
      </w:tr>
      <w:tr w:rsidR="006F3B76" w14:paraId="59C261B5"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EE2EEF" w14:textId="77777777" w:rsidR="006F3B76" w:rsidRDefault="0079007B" w:rsidP="0079007B">
            <w:pPr>
              <w:spacing w:line="360" w:lineRule="auto"/>
            </w:pPr>
            <w:r>
              <w:rPr>
                <w:rFonts w:ascii="Times New Roman" w:eastAsia="Times New Roman" w:hAnsi="Times New Roman" w:cs="Times New Roman"/>
                <w:b/>
                <w:sz w:val="20"/>
                <w:szCs w:val="20"/>
              </w:rPr>
              <w:t xml:space="preserve">   Database Design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8B4995" w14:textId="77777777" w:rsidR="006F3B76" w:rsidRDefault="0079007B" w:rsidP="0079007B">
            <w:pPr>
              <w:spacing w:line="360" w:lineRule="auto"/>
            </w:pPr>
            <w:r>
              <w:rPr>
                <w:rFonts w:ascii="Times New Roman" w:eastAsia="Times New Roman" w:hAnsi="Times New Roman" w:cs="Times New Roman"/>
                <w:b/>
                <w:sz w:val="20"/>
                <w:szCs w:val="20"/>
              </w:rPr>
              <w:t>5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2D342" w14:textId="77777777" w:rsidR="006F3B76" w:rsidRDefault="0079007B" w:rsidP="0079007B">
            <w:pPr>
              <w:spacing w:line="360" w:lineRule="auto"/>
            </w:pPr>
            <w:r>
              <w:rPr>
                <w:rFonts w:ascii="Times New Roman" w:eastAsia="Times New Roman" w:hAnsi="Times New Roman" w:cs="Times New Roman"/>
                <w:b/>
                <w:sz w:val="20"/>
                <w:szCs w:val="20"/>
              </w:rPr>
              <w:t>Fri 10/14/16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BF8E07" w14:textId="77777777" w:rsidR="006F3B76" w:rsidRDefault="0079007B" w:rsidP="0079007B">
            <w:pPr>
              <w:spacing w:line="360" w:lineRule="auto"/>
            </w:pPr>
            <w:r>
              <w:rPr>
                <w:rFonts w:ascii="Times New Roman" w:eastAsia="Times New Roman" w:hAnsi="Times New Roman" w:cs="Times New Roman"/>
                <w:b/>
                <w:sz w:val="20"/>
                <w:szCs w:val="20"/>
              </w:rPr>
              <w:t>Thu 10/20/16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B8708B" w14:textId="77777777" w:rsidR="006F3B76" w:rsidRDefault="0079007B" w:rsidP="0079007B">
            <w:pPr>
              <w:spacing w:line="360" w:lineRule="auto"/>
            </w:pPr>
            <w:r>
              <w:rPr>
                <w:rFonts w:ascii="Times New Roman" w:eastAsia="Times New Roman" w:hAnsi="Times New Roman" w:cs="Times New Roman"/>
                <w:sz w:val="20"/>
                <w:szCs w:val="20"/>
              </w:rPr>
              <w:t>16</w:t>
            </w:r>
          </w:p>
        </w:tc>
      </w:tr>
      <w:tr w:rsidR="006F3B76" w14:paraId="09C7E599"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2B3519" w14:textId="77777777" w:rsidR="006F3B76" w:rsidRDefault="0079007B" w:rsidP="0079007B">
            <w:pPr>
              <w:spacing w:line="360" w:lineRule="auto"/>
            </w:pPr>
            <w:r>
              <w:rPr>
                <w:rFonts w:ascii="Times New Roman" w:eastAsia="Times New Roman" w:hAnsi="Times New Roman" w:cs="Times New Roman"/>
                <w:sz w:val="20"/>
                <w:szCs w:val="20"/>
              </w:rPr>
              <w:t xml:space="preserve">       Logical Design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0B97A"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F85C67" w14:textId="77777777" w:rsidR="006F3B76" w:rsidRDefault="0079007B" w:rsidP="0079007B">
            <w:pPr>
              <w:spacing w:line="360" w:lineRule="auto"/>
            </w:pPr>
            <w:r>
              <w:rPr>
                <w:rFonts w:ascii="Times New Roman" w:eastAsia="Times New Roman" w:hAnsi="Times New Roman" w:cs="Times New Roman"/>
                <w:sz w:val="20"/>
                <w:szCs w:val="20"/>
              </w:rPr>
              <w:t>Fri 10/14/16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DC883" w14:textId="77777777" w:rsidR="006F3B76" w:rsidRDefault="0079007B" w:rsidP="0079007B">
            <w:pPr>
              <w:spacing w:line="360" w:lineRule="auto"/>
            </w:pPr>
            <w:r>
              <w:rPr>
                <w:rFonts w:ascii="Times New Roman" w:eastAsia="Times New Roman" w:hAnsi="Times New Roman" w:cs="Times New Roman"/>
                <w:sz w:val="20"/>
                <w:szCs w:val="20"/>
              </w:rPr>
              <w:t>Fri 10/14/16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23569" w14:textId="77777777" w:rsidR="006F3B76" w:rsidRDefault="0079007B" w:rsidP="0079007B">
            <w:pPr>
              <w:spacing w:line="360" w:lineRule="auto"/>
            </w:pPr>
            <w:r>
              <w:rPr>
                <w:rFonts w:ascii="Times New Roman" w:eastAsia="Times New Roman" w:hAnsi="Times New Roman" w:cs="Times New Roman"/>
                <w:sz w:val="20"/>
                <w:szCs w:val="20"/>
              </w:rPr>
              <w:t>16</w:t>
            </w:r>
          </w:p>
        </w:tc>
      </w:tr>
      <w:tr w:rsidR="006F3B76" w14:paraId="40BE24F9"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FDA00" w14:textId="77777777" w:rsidR="006F3B76" w:rsidRDefault="0079007B" w:rsidP="0079007B">
            <w:pPr>
              <w:spacing w:line="360" w:lineRule="auto"/>
            </w:pPr>
            <w:r>
              <w:rPr>
                <w:rFonts w:ascii="Times New Roman" w:eastAsia="Times New Roman" w:hAnsi="Times New Roman" w:cs="Times New Roman"/>
                <w:sz w:val="20"/>
                <w:szCs w:val="20"/>
              </w:rPr>
              <w:t xml:space="preserve">       Screen Design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B0D69"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E6610" w14:textId="77777777" w:rsidR="006F3B76" w:rsidRDefault="0079007B" w:rsidP="0079007B">
            <w:pPr>
              <w:spacing w:line="360" w:lineRule="auto"/>
            </w:pPr>
            <w:r>
              <w:rPr>
                <w:rFonts w:ascii="Times New Roman" w:eastAsia="Times New Roman" w:hAnsi="Times New Roman" w:cs="Times New Roman"/>
                <w:sz w:val="20"/>
                <w:szCs w:val="20"/>
              </w:rPr>
              <w:t>Mon 10/17/16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E4364" w14:textId="77777777" w:rsidR="006F3B76" w:rsidRDefault="0079007B" w:rsidP="0079007B">
            <w:pPr>
              <w:spacing w:line="360" w:lineRule="auto"/>
            </w:pPr>
            <w:r>
              <w:rPr>
                <w:rFonts w:ascii="Times New Roman" w:eastAsia="Times New Roman" w:hAnsi="Times New Roman" w:cs="Times New Roman"/>
                <w:sz w:val="20"/>
                <w:szCs w:val="20"/>
              </w:rPr>
              <w:t>Mon 10/17/16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6C030E" w14:textId="77777777" w:rsidR="006F3B76" w:rsidRDefault="0079007B" w:rsidP="0079007B">
            <w:pPr>
              <w:spacing w:line="360" w:lineRule="auto"/>
            </w:pPr>
            <w:r>
              <w:rPr>
                <w:rFonts w:ascii="Times New Roman" w:eastAsia="Times New Roman" w:hAnsi="Times New Roman" w:cs="Times New Roman"/>
                <w:sz w:val="20"/>
                <w:szCs w:val="20"/>
              </w:rPr>
              <w:t>22</w:t>
            </w:r>
          </w:p>
        </w:tc>
      </w:tr>
      <w:tr w:rsidR="006F3B76" w14:paraId="7E48D270"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9D4C15" w14:textId="77777777" w:rsidR="006F3B76" w:rsidRDefault="0079007B" w:rsidP="0079007B">
            <w:pPr>
              <w:spacing w:line="360" w:lineRule="auto"/>
            </w:pPr>
            <w:r>
              <w:rPr>
                <w:rFonts w:ascii="Times New Roman" w:eastAsia="Times New Roman" w:hAnsi="Times New Roman" w:cs="Times New Roman"/>
                <w:sz w:val="20"/>
                <w:szCs w:val="20"/>
              </w:rPr>
              <w:t xml:space="preserve">       Physical Design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CA37D"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98AE6F" w14:textId="77777777" w:rsidR="006F3B76" w:rsidRDefault="0079007B" w:rsidP="0079007B">
            <w:pPr>
              <w:spacing w:line="360" w:lineRule="auto"/>
            </w:pPr>
            <w:r>
              <w:rPr>
                <w:rFonts w:ascii="Times New Roman" w:eastAsia="Times New Roman" w:hAnsi="Times New Roman" w:cs="Times New Roman"/>
                <w:sz w:val="20"/>
                <w:szCs w:val="20"/>
              </w:rPr>
              <w:t>Tue 10/18/16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687866" w14:textId="77777777" w:rsidR="006F3B76" w:rsidRDefault="0079007B" w:rsidP="0079007B">
            <w:pPr>
              <w:spacing w:line="360" w:lineRule="auto"/>
            </w:pPr>
            <w:r>
              <w:rPr>
                <w:rFonts w:ascii="Times New Roman" w:eastAsia="Times New Roman" w:hAnsi="Times New Roman" w:cs="Times New Roman"/>
                <w:sz w:val="20"/>
                <w:szCs w:val="20"/>
              </w:rPr>
              <w:t>Wed 10/19/16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DFA1A3" w14:textId="77777777" w:rsidR="006F3B76" w:rsidRDefault="0079007B" w:rsidP="0079007B">
            <w:pPr>
              <w:spacing w:line="360" w:lineRule="auto"/>
            </w:pPr>
            <w:r>
              <w:rPr>
                <w:rFonts w:ascii="Times New Roman" w:eastAsia="Times New Roman" w:hAnsi="Times New Roman" w:cs="Times New Roman"/>
                <w:sz w:val="20"/>
                <w:szCs w:val="20"/>
              </w:rPr>
              <w:t>23</w:t>
            </w:r>
          </w:p>
        </w:tc>
      </w:tr>
      <w:tr w:rsidR="006F3B76" w14:paraId="5CDE2DC9"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BE05ED" w14:textId="77777777" w:rsidR="006F3B76" w:rsidRDefault="0079007B" w:rsidP="0079007B">
            <w:pPr>
              <w:spacing w:line="360" w:lineRule="auto"/>
            </w:pPr>
            <w:r>
              <w:rPr>
                <w:rFonts w:ascii="Times New Roman" w:eastAsia="Times New Roman" w:hAnsi="Times New Roman" w:cs="Times New Roman"/>
                <w:sz w:val="20"/>
                <w:szCs w:val="20"/>
              </w:rPr>
              <w:t xml:space="preserve">       Forms and Report Design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F63D05"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8FE68B" w14:textId="77777777" w:rsidR="006F3B76" w:rsidRDefault="0079007B" w:rsidP="0079007B">
            <w:pPr>
              <w:spacing w:line="360" w:lineRule="auto"/>
            </w:pPr>
            <w:r>
              <w:rPr>
                <w:rFonts w:ascii="Times New Roman" w:eastAsia="Times New Roman" w:hAnsi="Times New Roman" w:cs="Times New Roman"/>
                <w:sz w:val="20"/>
                <w:szCs w:val="20"/>
              </w:rPr>
              <w:t>Thu 10/20/16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8C5AE8" w14:textId="77777777" w:rsidR="006F3B76" w:rsidRDefault="0079007B" w:rsidP="0079007B">
            <w:pPr>
              <w:spacing w:line="360" w:lineRule="auto"/>
            </w:pPr>
            <w:r>
              <w:rPr>
                <w:rFonts w:ascii="Times New Roman" w:eastAsia="Times New Roman" w:hAnsi="Times New Roman" w:cs="Times New Roman"/>
                <w:sz w:val="20"/>
                <w:szCs w:val="20"/>
              </w:rPr>
              <w:t>Thu 10/20/16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884C26" w14:textId="77777777" w:rsidR="006F3B76" w:rsidRDefault="0079007B" w:rsidP="0079007B">
            <w:pPr>
              <w:spacing w:line="360" w:lineRule="auto"/>
            </w:pPr>
            <w:r>
              <w:rPr>
                <w:rFonts w:ascii="Times New Roman" w:eastAsia="Times New Roman" w:hAnsi="Times New Roman" w:cs="Times New Roman"/>
                <w:sz w:val="20"/>
                <w:szCs w:val="20"/>
              </w:rPr>
              <w:t>24</w:t>
            </w:r>
          </w:p>
        </w:tc>
      </w:tr>
      <w:tr w:rsidR="006F3B76" w14:paraId="3F198406"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8F6C02" w14:textId="77777777" w:rsidR="006F3B76" w:rsidRDefault="0079007B" w:rsidP="0079007B">
            <w:pPr>
              <w:spacing w:line="360" w:lineRule="auto"/>
            </w:pPr>
            <w:r>
              <w:rPr>
                <w:rFonts w:ascii="Times New Roman" w:eastAsia="Times New Roman" w:hAnsi="Times New Roman" w:cs="Times New Roman"/>
                <w:b/>
                <w:sz w:val="20"/>
                <w:szCs w:val="20"/>
              </w:rPr>
              <w:t xml:space="preserve">   Design of RFID System and Payment System</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2F6975"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ED9A73" w14:textId="77777777" w:rsidR="006F3B76" w:rsidRDefault="0079007B" w:rsidP="0079007B">
            <w:pPr>
              <w:spacing w:line="360" w:lineRule="auto"/>
            </w:pPr>
            <w:r>
              <w:rPr>
                <w:rFonts w:ascii="Times New Roman" w:eastAsia="Times New Roman" w:hAnsi="Times New Roman" w:cs="Times New Roman"/>
                <w:sz w:val="20"/>
                <w:szCs w:val="20"/>
              </w:rPr>
              <w:t>Fri 10/21/16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B0BAA" w14:textId="77777777" w:rsidR="006F3B76" w:rsidRDefault="0079007B" w:rsidP="0079007B">
            <w:pPr>
              <w:spacing w:line="360" w:lineRule="auto"/>
            </w:pPr>
            <w:r>
              <w:rPr>
                <w:rFonts w:ascii="Times New Roman" w:eastAsia="Times New Roman" w:hAnsi="Times New Roman" w:cs="Times New Roman"/>
                <w:sz w:val="20"/>
                <w:szCs w:val="20"/>
              </w:rPr>
              <w:t>Mon 10/24/16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0B4317" w14:textId="77777777" w:rsidR="006F3B76" w:rsidRDefault="0079007B" w:rsidP="0079007B">
            <w:pPr>
              <w:spacing w:line="360" w:lineRule="auto"/>
            </w:pPr>
            <w:r>
              <w:rPr>
                <w:rFonts w:ascii="Times New Roman" w:eastAsia="Times New Roman" w:hAnsi="Times New Roman" w:cs="Times New Roman"/>
                <w:sz w:val="20"/>
                <w:szCs w:val="20"/>
              </w:rPr>
              <w:t>21</w:t>
            </w:r>
          </w:p>
        </w:tc>
      </w:tr>
      <w:tr w:rsidR="006F3B76" w14:paraId="492E57E0"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EABCA2" w14:textId="77777777" w:rsidR="006F3B76" w:rsidRDefault="0079007B" w:rsidP="0079007B">
            <w:pPr>
              <w:spacing w:line="360" w:lineRule="auto"/>
            </w:pPr>
            <w:r>
              <w:rPr>
                <w:rFonts w:ascii="Times New Roman" w:eastAsia="Times New Roman" w:hAnsi="Times New Roman" w:cs="Times New Roman"/>
                <w:b/>
                <w:sz w:val="20"/>
                <w:szCs w:val="20"/>
              </w:rPr>
              <w:t xml:space="preserve">   Design the Website for CE Including Interface and Dialogue</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3869D" w14:textId="77777777" w:rsidR="006F3B76" w:rsidRDefault="0079007B" w:rsidP="0079007B">
            <w:pPr>
              <w:spacing w:line="360" w:lineRule="auto"/>
            </w:pPr>
            <w:r>
              <w:rPr>
                <w:rFonts w:ascii="Times New Roman" w:eastAsia="Times New Roman" w:hAnsi="Times New Roman" w:cs="Times New Roman"/>
                <w:sz w:val="20"/>
                <w:szCs w:val="20"/>
              </w:rPr>
              <w:t>20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60273B" w14:textId="77777777" w:rsidR="006F3B76" w:rsidRDefault="0079007B" w:rsidP="0079007B">
            <w:pPr>
              <w:spacing w:line="360" w:lineRule="auto"/>
            </w:pPr>
            <w:r>
              <w:rPr>
                <w:rFonts w:ascii="Times New Roman" w:eastAsia="Times New Roman" w:hAnsi="Times New Roman" w:cs="Times New Roman"/>
                <w:sz w:val="20"/>
                <w:szCs w:val="20"/>
              </w:rPr>
              <w:t>Tue 10/25/16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CDAF04" w14:textId="77777777" w:rsidR="006F3B76" w:rsidRDefault="0079007B" w:rsidP="0079007B">
            <w:pPr>
              <w:spacing w:line="360" w:lineRule="auto"/>
            </w:pPr>
            <w:r>
              <w:rPr>
                <w:rFonts w:ascii="Times New Roman" w:eastAsia="Times New Roman" w:hAnsi="Times New Roman" w:cs="Times New Roman"/>
                <w:sz w:val="20"/>
                <w:szCs w:val="20"/>
              </w:rPr>
              <w:t>Mon 11/21/16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C00938" w14:textId="77777777" w:rsidR="006F3B76" w:rsidRDefault="0079007B" w:rsidP="0079007B">
            <w:pPr>
              <w:spacing w:line="360" w:lineRule="auto"/>
            </w:pPr>
            <w:r>
              <w:rPr>
                <w:rFonts w:ascii="Times New Roman" w:eastAsia="Times New Roman" w:hAnsi="Times New Roman" w:cs="Times New Roman"/>
                <w:sz w:val="20"/>
                <w:szCs w:val="20"/>
              </w:rPr>
              <w:t>21,26</w:t>
            </w:r>
          </w:p>
        </w:tc>
      </w:tr>
      <w:tr w:rsidR="006F3B76" w14:paraId="2F14E236"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EDFE80" w14:textId="77777777" w:rsidR="006F3B76" w:rsidRDefault="0079007B" w:rsidP="0079007B">
            <w:pPr>
              <w:spacing w:line="360" w:lineRule="auto"/>
            </w:pPr>
            <w:r>
              <w:rPr>
                <w:rFonts w:ascii="Times New Roman" w:eastAsia="Times New Roman" w:hAnsi="Times New Roman" w:cs="Times New Roman"/>
                <w:b/>
                <w:sz w:val="20"/>
                <w:szCs w:val="20"/>
              </w:rPr>
              <w:t xml:space="preserve">   Design of Security and Backup Systems</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92AF8"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026E51" w14:textId="77777777" w:rsidR="006F3B76" w:rsidRDefault="0079007B" w:rsidP="0079007B">
            <w:pPr>
              <w:spacing w:line="360" w:lineRule="auto"/>
            </w:pPr>
            <w:r>
              <w:rPr>
                <w:rFonts w:ascii="Times New Roman" w:eastAsia="Times New Roman" w:hAnsi="Times New Roman" w:cs="Times New Roman"/>
                <w:sz w:val="20"/>
                <w:szCs w:val="20"/>
              </w:rPr>
              <w:t>Tue 11/22/16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4F0DF1" w14:textId="77777777" w:rsidR="006F3B76" w:rsidRDefault="0079007B" w:rsidP="0079007B">
            <w:pPr>
              <w:spacing w:line="360" w:lineRule="auto"/>
            </w:pPr>
            <w:r>
              <w:rPr>
                <w:rFonts w:ascii="Times New Roman" w:eastAsia="Times New Roman" w:hAnsi="Times New Roman" w:cs="Times New Roman"/>
                <w:sz w:val="20"/>
                <w:szCs w:val="20"/>
              </w:rPr>
              <w:t>Wed 11/23/16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D69B68" w14:textId="77777777" w:rsidR="006F3B76" w:rsidRDefault="0079007B" w:rsidP="0079007B">
            <w:pPr>
              <w:spacing w:line="360" w:lineRule="auto"/>
            </w:pPr>
            <w:r>
              <w:rPr>
                <w:rFonts w:ascii="Times New Roman" w:eastAsia="Times New Roman" w:hAnsi="Times New Roman" w:cs="Times New Roman"/>
                <w:sz w:val="20"/>
                <w:szCs w:val="20"/>
              </w:rPr>
              <w:t>27</w:t>
            </w:r>
          </w:p>
        </w:tc>
      </w:tr>
      <w:tr w:rsidR="006F3B76" w14:paraId="3BD65F24"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70E01" w14:textId="77777777" w:rsidR="006F3B76" w:rsidRDefault="0079007B" w:rsidP="0079007B">
            <w:pPr>
              <w:spacing w:line="360" w:lineRule="auto"/>
            </w:pPr>
            <w:r>
              <w:rPr>
                <w:rFonts w:ascii="Times New Roman" w:eastAsia="Times New Roman" w:hAnsi="Times New Roman" w:cs="Times New Roman"/>
                <w:b/>
                <w:sz w:val="20"/>
                <w:szCs w:val="20"/>
              </w:rPr>
              <w:t xml:space="preserve">   Designing Computer Architecture</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2114C8"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26FD06" w14:textId="77777777" w:rsidR="006F3B76" w:rsidRDefault="0079007B" w:rsidP="0079007B">
            <w:pPr>
              <w:spacing w:line="360" w:lineRule="auto"/>
            </w:pPr>
            <w:r>
              <w:rPr>
                <w:rFonts w:ascii="Times New Roman" w:eastAsia="Times New Roman" w:hAnsi="Times New Roman" w:cs="Times New Roman"/>
                <w:sz w:val="20"/>
                <w:szCs w:val="20"/>
              </w:rPr>
              <w:t>Thu 11/24/16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C583C8" w14:textId="77777777" w:rsidR="006F3B76" w:rsidRDefault="0079007B" w:rsidP="0079007B">
            <w:pPr>
              <w:spacing w:line="360" w:lineRule="auto"/>
            </w:pPr>
            <w:r>
              <w:rPr>
                <w:rFonts w:ascii="Times New Roman" w:eastAsia="Times New Roman" w:hAnsi="Times New Roman" w:cs="Times New Roman"/>
                <w:sz w:val="20"/>
                <w:szCs w:val="20"/>
              </w:rPr>
              <w:t>Fri 11/25/16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D56C3" w14:textId="77777777" w:rsidR="006F3B76" w:rsidRDefault="0079007B" w:rsidP="0079007B">
            <w:pPr>
              <w:spacing w:line="360" w:lineRule="auto"/>
            </w:pPr>
            <w:r>
              <w:rPr>
                <w:rFonts w:ascii="Times New Roman" w:eastAsia="Times New Roman" w:hAnsi="Times New Roman" w:cs="Times New Roman"/>
                <w:sz w:val="20"/>
                <w:szCs w:val="20"/>
              </w:rPr>
              <w:t>28</w:t>
            </w:r>
          </w:p>
        </w:tc>
      </w:tr>
      <w:tr w:rsidR="006F3B76" w14:paraId="02592721"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0CBBED" w14:textId="77777777" w:rsidR="006F3B76" w:rsidRDefault="0079007B" w:rsidP="0079007B">
            <w:pPr>
              <w:spacing w:line="360" w:lineRule="auto"/>
            </w:pPr>
            <w:r>
              <w:rPr>
                <w:rFonts w:ascii="Times New Roman" w:eastAsia="Times New Roman" w:hAnsi="Times New Roman" w:cs="Times New Roman"/>
                <w:b/>
                <w:sz w:val="20"/>
                <w:szCs w:val="20"/>
              </w:rPr>
              <w:t>Implementation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923064" w14:textId="77777777" w:rsidR="006F3B76" w:rsidRDefault="0079007B" w:rsidP="0079007B">
            <w:pPr>
              <w:spacing w:line="360" w:lineRule="auto"/>
            </w:pPr>
            <w:r>
              <w:rPr>
                <w:rFonts w:ascii="Times New Roman" w:eastAsia="Times New Roman" w:hAnsi="Times New Roman" w:cs="Times New Roman"/>
                <w:b/>
                <w:sz w:val="20"/>
                <w:szCs w:val="20"/>
              </w:rPr>
              <w:t>15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73623" w14:textId="77777777" w:rsidR="006F3B76" w:rsidRDefault="0079007B" w:rsidP="0079007B">
            <w:pPr>
              <w:spacing w:line="360" w:lineRule="auto"/>
            </w:pPr>
            <w:r>
              <w:rPr>
                <w:rFonts w:ascii="Times New Roman" w:eastAsia="Times New Roman" w:hAnsi="Times New Roman" w:cs="Times New Roman"/>
                <w:b/>
                <w:sz w:val="20"/>
                <w:szCs w:val="20"/>
              </w:rPr>
              <w:t>Mon 11/28/16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48CF7" w14:textId="77777777" w:rsidR="006F3B76" w:rsidRDefault="0079007B" w:rsidP="0079007B">
            <w:pPr>
              <w:spacing w:line="360" w:lineRule="auto"/>
            </w:pPr>
            <w:r>
              <w:rPr>
                <w:rFonts w:ascii="Times New Roman" w:eastAsia="Times New Roman" w:hAnsi="Times New Roman" w:cs="Times New Roman"/>
                <w:b/>
                <w:sz w:val="20"/>
                <w:szCs w:val="20"/>
              </w:rPr>
              <w:t>Fri 12/16/16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60DF09" w14:textId="77777777" w:rsidR="006F3B76" w:rsidRDefault="006F3B76" w:rsidP="0079007B">
            <w:pPr>
              <w:spacing w:line="360" w:lineRule="auto"/>
            </w:pPr>
          </w:p>
        </w:tc>
      </w:tr>
      <w:tr w:rsidR="006F3B76" w14:paraId="1B5A2057"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3EBBB6" w14:textId="77777777" w:rsidR="006F3B76" w:rsidRDefault="0079007B" w:rsidP="0079007B">
            <w:pPr>
              <w:spacing w:line="360" w:lineRule="auto"/>
            </w:pPr>
            <w:r>
              <w:rPr>
                <w:rFonts w:ascii="Times New Roman" w:eastAsia="Times New Roman" w:hAnsi="Times New Roman" w:cs="Times New Roman"/>
                <w:sz w:val="20"/>
                <w:szCs w:val="20"/>
              </w:rPr>
              <w:t xml:space="preserve">   Programming</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B3FABA" w14:textId="77777777" w:rsidR="006F3B76" w:rsidRDefault="0079007B" w:rsidP="0079007B">
            <w:pPr>
              <w:spacing w:line="360" w:lineRule="auto"/>
            </w:pPr>
            <w:r>
              <w:rPr>
                <w:rFonts w:ascii="Times New Roman" w:eastAsia="Times New Roman" w:hAnsi="Times New Roman" w:cs="Times New Roman"/>
                <w:sz w:val="20"/>
                <w:szCs w:val="20"/>
              </w:rPr>
              <w:t>3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A69898" w14:textId="77777777" w:rsidR="006F3B76" w:rsidRDefault="0079007B" w:rsidP="0079007B">
            <w:pPr>
              <w:spacing w:line="360" w:lineRule="auto"/>
            </w:pPr>
            <w:r>
              <w:rPr>
                <w:rFonts w:ascii="Times New Roman" w:eastAsia="Times New Roman" w:hAnsi="Times New Roman" w:cs="Times New Roman"/>
                <w:sz w:val="20"/>
                <w:szCs w:val="20"/>
              </w:rPr>
              <w:t>Mon 11/28/16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38F60E" w14:textId="77777777" w:rsidR="006F3B76" w:rsidRDefault="0079007B" w:rsidP="0079007B">
            <w:pPr>
              <w:spacing w:line="360" w:lineRule="auto"/>
            </w:pPr>
            <w:r>
              <w:rPr>
                <w:rFonts w:ascii="Times New Roman" w:eastAsia="Times New Roman" w:hAnsi="Times New Roman" w:cs="Times New Roman"/>
                <w:sz w:val="20"/>
                <w:szCs w:val="20"/>
              </w:rPr>
              <w:t>Wed 11/30/16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445413" w14:textId="77777777" w:rsidR="006F3B76" w:rsidRDefault="0079007B" w:rsidP="0079007B">
            <w:pPr>
              <w:spacing w:line="360" w:lineRule="auto"/>
            </w:pPr>
            <w:r>
              <w:rPr>
                <w:rFonts w:ascii="Times New Roman" w:eastAsia="Times New Roman" w:hAnsi="Times New Roman" w:cs="Times New Roman"/>
                <w:sz w:val="20"/>
                <w:szCs w:val="20"/>
              </w:rPr>
              <w:t>20</w:t>
            </w:r>
          </w:p>
        </w:tc>
      </w:tr>
      <w:tr w:rsidR="006F3B76" w14:paraId="422EF306"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976F5D" w14:textId="77777777" w:rsidR="006F3B76" w:rsidRDefault="0079007B" w:rsidP="0079007B">
            <w:pPr>
              <w:spacing w:line="360" w:lineRule="auto"/>
            </w:pPr>
            <w:r>
              <w:rPr>
                <w:rFonts w:ascii="Times New Roman" w:eastAsia="Times New Roman" w:hAnsi="Times New Roman" w:cs="Times New Roman"/>
                <w:sz w:val="20"/>
                <w:szCs w:val="20"/>
              </w:rPr>
              <w:t xml:space="preserve">   </w:t>
            </w:r>
            <w:r w:rsidR="00291396">
              <w:rPr>
                <w:rFonts w:ascii="Times New Roman" w:eastAsia="Times New Roman" w:hAnsi="Times New Roman" w:cs="Times New Roman"/>
                <w:sz w:val="20"/>
                <w:szCs w:val="20"/>
              </w:rPr>
              <w:t>Testing (</w:t>
            </w:r>
            <w:r>
              <w:rPr>
                <w:rFonts w:ascii="Times New Roman" w:eastAsia="Times New Roman" w:hAnsi="Times New Roman" w:cs="Times New Roman"/>
                <w:sz w:val="20"/>
                <w:szCs w:val="20"/>
              </w:rPr>
              <w:t>Compatibility, Reliability and Scalability)</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820BF" w14:textId="77777777" w:rsidR="006F3B76" w:rsidRDefault="0079007B" w:rsidP="0079007B">
            <w:pPr>
              <w:spacing w:line="360" w:lineRule="auto"/>
            </w:pPr>
            <w:r>
              <w:rPr>
                <w:rFonts w:ascii="Times New Roman" w:eastAsia="Times New Roman" w:hAnsi="Times New Roman" w:cs="Times New Roman"/>
                <w:sz w:val="20"/>
                <w:szCs w:val="20"/>
              </w:rPr>
              <w:t>3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2D10D6" w14:textId="77777777" w:rsidR="006F3B76" w:rsidRDefault="0079007B" w:rsidP="0079007B">
            <w:pPr>
              <w:spacing w:line="360" w:lineRule="auto"/>
            </w:pPr>
            <w:r>
              <w:rPr>
                <w:rFonts w:ascii="Times New Roman" w:eastAsia="Times New Roman" w:hAnsi="Times New Roman" w:cs="Times New Roman"/>
                <w:sz w:val="20"/>
                <w:szCs w:val="20"/>
              </w:rPr>
              <w:t>Thu 12/1/16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BA63B" w14:textId="77777777" w:rsidR="006F3B76" w:rsidRDefault="0079007B" w:rsidP="0079007B">
            <w:pPr>
              <w:spacing w:line="360" w:lineRule="auto"/>
            </w:pPr>
            <w:r>
              <w:rPr>
                <w:rFonts w:ascii="Times New Roman" w:eastAsia="Times New Roman" w:hAnsi="Times New Roman" w:cs="Times New Roman"/>
                <w:sz w:val="20"/>
                <w:szCs w:val="20"/>
              </w:rPr>
              <w:t>Mon 12/5/16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54D9A9" w14:textId="77777777" w:rsidR="006F3B76" w:rsidRDefault="0079007B" w:rsidP="0079007B">
            <w:pPr>
              <w:spacing w:line="360" w:lineRule="auto"/>
            </w:pPr>
            <w:r>
              <w:rPr>
                <w:rFonts w:ascii="Times New Roman" w:eastAsia="Times New Roman" w:hAnsi="Times New Roman" w:cs="Times New Roman"/>
                <w:sz w:val="20"/>
                <w:szCs w:val="20"/>
              </w:rPr>
              <w:t>31</w:t>
            </w:r>
          </w:p>
        </w:tc>
      </w:tr>
      <w:tr w:rsidR="006F3B76" w14:paraId="33F2A0C0"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E03B9" w14:textId="77777777" w:rsidR="006F3B76" w:rsidRDefault="0079007B" w:rsidP="0079007B">
            <w:pPr>
              <w:spacing w:line="360" w:lineRule="auto"/>
            </w:pPr>
            <w:r>
              <w:rPr>
                <w:rFonts w:ascii="Times New Roman" w:eastAsia="Times New Roman" w:hAnsi="Times New Roman" w:cs="Times New Roman"/>
                <w:sz w:val="20"/>
                <w:szCs w:val="20"/>
              </w:rPr>
              <w:t xml:space="preserve">   Fix the Bugs and Modification from CE</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51A22D"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78D9C" w14:textId="77777777" w:rsidR="006F3B76" w:rsidRDefault="0079007B" w:rsidP="0079007B">
            <w:pPr>
              <w:spacing w:line="360" w:lineRule="auto"/>
            </w:pPr>
            <w:r>
              <w:rPr>
                <w:rFonts w:ascii="Times New Roman" w:eastAsia="Times New Roman" w:hAnsi="Times New Roman" w:cs="Times New Roman"/>
                <w:sz w:val="20"/>
                <w:szCs w:val="20"/>
              </w:rPr>
              <w:t>Tue 12/6/16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907DC6" w14:textId="77777777" w:rsidR="006F3B76" w:rsidRDefault="0079007B" w:rsidP="0079007B">
            <w:pPr>
              <w:spacing w:line="360" w:lineRule="auto"/>
            </w:pPr>
            <w:r>
              <w:rPr>
                <w:rFonts w:ascii="Times New Roman" w:eastAsia="Times New Roman" w:hAnsi="Times New Roman" w:cs="Times New Roman"/>
                <w:sz w:val="20"/>
                <w:szCs w:val="20"/>
              </w:rPr>
              <w:t>Wed 12/7/16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36088C" w14:textId="77777777" w:rsidR="006F3B76" w:rsidRDefault="0079007B" w:rsidP="0079007B">
            <w:pPr>
              <w:spacing w:line="360" w:lineRule="auto"/>
            </w:pPr>
            <w:r>
              <w:rPr>
                <w:rFonts w:ascii="Times New Roman" w:eastAsia="Times New Roman" w:hAnsi="Times New Roman" w:cs="Times New Roman"/>
                <w:sz w:val="20"/>
                <w:szCs w:val="20"/>
              </w:rPr>
              <w:t>32</w:t>
            </w:r>
          </w:p>
        </w:tc>
      </w:tr>
      <w:tr w:rsidR="006F3B76" w14:paraId="3683DD01"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0DC0F0" w14:textId="77777777" w:rsidR="006F3B76" w:rsidRDefault="0079007B" w:rsidP="0079007B">
            <w:pPr>
              <w:spacing w:line="360" w:lineRule="auto"/>
            </w:pPr>
            <w:r>
              <w:rPr>
                <w:rFonts w:ascii="Times New Roman" w:eastAsia="Times New Roman" w:hAnsi="Times New Roman" w:cs="Times New Roman"/>
                <w:sz w:val="20"/>
                <w:szCs w:val="20"/>
              </w:rPr>
              <w:t xml:space="preserve">   Installation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FA195"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D6CEA3" w14:textId="77777777" w:rsidR="006F3B76" w:rsidRDefault="0079007B" w:rsidP="0079007B">
            <w:pPr>
              <w:spacing w:line="360" w:lineRule="auto"/>
            </w:pPr>
            <w:r>
              <w:rPr>
                <w:rFonts w:ascii="Times New Roman" w:eastAsia="Times New Roman" w:hAnsi="Times New Roman" w:cs="Times New Roman"/>
                <w:sz w:val="20"/>
                <w:szCs w:val="20"/>
              </w:rPr>
              <w:t>Thu 12/8/16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C20047" w14:textId="77777777" w:rsidR="006F3B76" w:rsidRDefault="0079007B" w:rsidP="0079007B">
            <w:pPr>
              <w:spacing w:line="360" w:lineRule="auto"/>
            </w:pPr>
            <w:r>
              <w:rPr>
                <w:rFonts w:ascii="Times New Roman" w:eastAsia="Times New Roman" w:hAnsi="Times New Roman" w:cs="Times New Roman"/>
                <w:sz w:val="20"/>
                <w:szCs w:val="20"/>
              </w:rPr>
              <w:t>Fri 12/9/16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1A56B" w14:textId="77777777" w:rsidR="006F3B76" w:rsidRDefault="0079007B" w:rsidP="0079007B">
            <w:pPr>
              <w:spacing w:line="360" w:lineRule="auto"/>
            </w:pPr>
            <w:r>
              <w:rPr>
                <w:rFonts w:ascii="Times New Roman" w:eastAsia="Times New Roman" w:hAnsi="Times New Roman" w:cs="Times New Roman"/>
                <w:sz w:val="20"/>
                <w:szCs w:val="20"/>
              </w:rPr>
              <w:t>33</w:t>
            </w:r>
          </w:p>
        </w:tc>
      </w:tr>
      <w:tr w:rsidR="006F3B76" w14:paraId="419DF860"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C22EC0" w14:textId="77777777" w:rsidR="006F3B76" w:rsidRDefault="0079007B" w:rsidP="0079007B">
            <w:pPr>
              <w:spacing w:line="360" w:lineRule="auto"/>
            </w:pPr>
            <w:r>
              <w:rPr>
                <w:rFonts w:ascii="Times New Roman" w:eastAsia="Times New Roman" w:hAnsi="Times New Roman" w:cs="Times New Roman"/>
                <w:sz w:val="20"/>
                <w:szCs w:val="20"/>
              </w:rPr>
              <w:t xml:space="preserve">   User Documentation</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886F36" w14:textId="77777777" w:rsidR="006F3B76" w:rsidRDefault="0079007B" w:rsidP="0079007B">
            <w:pPr>
              <w:spacing w:line="360" w:lineRule="auto"/>
            </w:pPr>
            <w:r>
              <w:rPr>
                <w:rFonts w:ascii="Times New Roman" w:eastAsia="Times New Roman" w:hAnsi="Times New Roman" w:cs="Times New Roman"/>
                <w:sz w:val="20"/>
                <w:szCs w:val="20"/>
              </w:rPr>
              <w:t>3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F6760" w14:textId="77777777" w:rsidR="006F3B76" w:rsidRDefault="0079007B" w:rsidP="0079007B">
            <w:pPr>
              <w:spacing w:line="360" w:lineRule="auto"/>
            </w:pPr>
            <w:r>
              <w:rPr>
                <w:rFonts w:ascii="Times New Roman" w:eastAsia="Times New Roman" w:hAnsi="Times New Roman" w:cs="Times New Roman"/>
                <w:sz w:val="20"/>
                <w:szCs w:val="20"/>
              </w:rPr>
              <w:t>Mon 12/12/16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D91E9" w14:textId="77777777" w:rsidR="006F3B76" w:rsidRDefault="0079007B" w:rsidP="0079007B">
            <w:pPr>
              <w:spacing w:line="360" w:lineRule="auto"/>
            </w:pPr>
            <w:r>
              <w:rPr>
                <w:rFonts w:ascii="Times New Roman" w:eastAsia="Times New Roman" w:hAnsi="Times New Roman" w:cs="Times New Roman"/>
                <w:sz w:val="20"/>
                <w:szCs w:val="20"/>
              </w:rPr>
              <w:t>Wed 12/14/16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636EC9" w14:textId="77777777" w:rsidR="006F3B76" w:rsidRDefault="0079007B" w:rsidP="0079007B">
            <w:pPr>
              <w:spacing w:line="360" w:lineRule="auto"/>
            </w:pPr>
            <w:r>
              <w:rPr>
                <w:rFonts w:ascii="Times New Roman" w:eastAsia="Times New Roman" w:hAnsi="Times New Roman" w:cs="Times New Roman"/>
                <w:sz w:val="20"/>
                <w:szCs w:val="20"/>
              </w:rPr>
              <w:t>34</w:t>
            </w:r>
          </w:p>
        </w:tc>
      </w:tr>
      <w:tr w:rsidR="006F3B76" w14:paraId="5DE96F6B"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E4F2B" w14:textId="77777777" w:rsidR="006F3B76" w:rsidRDefault="0079007B" w:rsidP="0079007B">
            <w:pPr>
              <w:spacing w:line="360" w:lineRule="auto"/>
            </w:pPr>
            <w:r>
              <w:rPr>
                <w:rFonts w:ascii="Times New Roman" w:eastAsia="Times New Roman" w:hAnsi="Times New Roman" w:cs="Times New Roman"/>
                <w:sz w:val="20"/>
                <w:szCs w:val="20"/>
              </w:rPr>
              <w:t xml:space="preserve">   Training</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400BB9" w14:textId="77777777" w:rsidR="006F3B76" w:rsidRDefault="0079007B" w:rsidP="0079007B">
            <w:pPr>
              <w:spacing w:line="360" w:lineRule="auto"/>
            </w:pPr>
            <w:r>
              <w:rPr>
                <w:rFonts w:ascii="Times New Roman" w:eastAsia="Times New Roman" w:hAnsi="Times New Roman" w:cs="Times New Roman"/>
                <w:sz w:val="20"/>
                <w:szCs w:val="20"/>
              </w:rPr>
              <w:t>2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0E8FA6" w14:textId="77777777" w:rsidR="006F3B76" w:rsidRDefault="0079007B" w:rsidP="0079007B">
            <w:pPr>
              <w:spacing w:line="360" w:lineRule="auto"/>
            </w:pPr>
            <w:r>
              <w:rPr>
                <w:rFonts w:ascii="Times New Roman" w:eastAsia="Times New Roman" w:hAnsi="Times New Roman" w:cs="Times New Roman"/>
                <w:sz w:val="20"/>
                <w:szCs w:val="20"/>
              </w:rPr>
              <w:t>Thu 12/15/16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A9AC2B" w14:textId="77777777" w:rsidR="006F3B76" w:rsidRDefault="0079007B" w:rsidP="0079007B">
            <w:pPr>
              <w:spacing w:line="360" w:lineRule="auto"/>
            </w:pPr>
            <w:r>
              <w:rPr>
                <w:rFonts w:ascii="Times New Roman" w:eastAsia="Times New Roman" w:hAnsi="Times New Roman" w:cs="Times New Roman"/>
                <w:sz w:val="20"/>
                <w:szCs w:val="20"/>
              </w:rPr>
              <w:t>Fri 12/16/16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3ED7CC" w14:textId="77777777" w:rsidR="006F3B76" w:rsidRDefault="0079007B" w:rsidP="0079007B">
            <w:pPr>
              <w:spacing w:line="360" w:lineRule="auto"/>
            </w:pPr>
            <w:r>
              <w:rPr>
                <w:rFonts w:ascii="Times New Roman" w:eastAsia="Times New Roman" w:hAnsi="Times New Roman" w:cs="Times New Roman"/>
                <w:sz w:val="20"/>
                <w:szCs w:val="20"/>
              </w:rPr>
              <w:t>35</w:t>
            </w:r>
          </w:p>
        </w:tc>
      </w:tr>
      <w:tr w:rsidR="006F3B76" w14:paraId="5E11F57A"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64528E" w14:textId="77777777" w:rsidR="006F3B76" w:rsidRDefault="0079007B" w:rsidP="0079007B">
            <w:pPr>
              <w:spacing w:line="360" w:lineRule="auto"/>
            </w:pPr>
            <w:r>
              <w:rPr>
                <w:rFonts w:ascii="Times New Roman" w:eastAsia="Times New Roman" w:hAnsi="Times New Roman" w:cs="Times New Roman"/>
                <w:b/>
                <w:sz w:val="20"/>
                <w:szCs w:val="20"/>
              </w:rPr>
              <w:t>Maintenance</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C00700" w14:textId="77777777" w:rsidR="006F3B76" w:rsidRDefault="0079007B" w:rsidP="0079007B">
            <w:pPr>
              <w:spacing w:line="360" w:lineRule="auto"/>
            </w:pPr>
            <w:r>
              <w:rPr>
                <w:rFonts w:ascii="Times New Roman" w:eastAsia="Times New Roman" w:hAnsi="Times New Roman" w:cs="Times New Roman"/>
                <w:b/>
                <w:sz w:val="20"/>
                <w:szCs w:val="20"/>
              </w:rPr>
              <w:t>3 days</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D956AE" w14:textId="77777777" w:rsidR="006F3B76" w:rsidRDefault="0079007B" w:rsidP="0079007B">
            <w:pPr>
              <w:spacing w:line="360" w:lineRule="auto"/>
            </w:pPr>
            <w:r>
              <w:rPr>
                <w:rFonts w:ascii="Times New Roman" w:eastAsia="Times New Roman" w:hAnsi="Times New Roman" w:cs="Times New Roman"/>
                <w:b/>
                <w:sz w:val="20"/>
                <w:szCs w:val="20"/>
              </w:rPr>
              <w:t>Mon 12/19/16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F1638" w14:textId="77777777" w:rsidR="006F3B76" w:rsidRDefault="0079007B" w:rsidP="0079007B">
            <w:pPr>
              <w:spacing w:line="360" w:lineRule="auto"/>
            </w:pPr>
            <w:r>
              <w:rPr>
                <w:rFonts w:ascii="Times New Roman" w:eastAsia="Times New Roman" w:hAnsi="Times New Roman" w:cs="Times New Roman"/>
                <w:b/>
                <w:sz w:val="20"/>
                <w:szCs w:val="20"/>
              </w:rPr>
              <w:t>Wed 12/21/16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644758" w14:textId="77777777" w:rsidR="006F3B76" w:rsidRDefault="0079007B" w:rsidP="0079007B">
            <w:pPr>
              <w:spacing w:line="360" w:lineRule="auto"/>
            </w:pPr>
            <w:r>
              <w:rPr>
                <w:rFonts w:ascii="Times New Roman" w:eastAsia="Times New Roman" w:hAnsi="Times New Roman" w:cs="Times New Roman"/>
                <w:sz w:val="20"/>
                <w:szCs w:val="20"/>
              </w:rPr>
              <w:t>30</w:t>
            </w:r>
          </w:p>
        </w:tc>
      </w:tr>
      <w:tr w:rsidR="006F3B76" w14:paraId="38A09102"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3228F" w14:textId="77777777" w:rsidR="006F3B76" w:rsidRDefault="0079007B" w:rsidP="0079007B">
            <w:pPr>
              <w:spacing w:line="360" w:lineRule="auto"/>
            </w:pPr>
            <w:r>
              <w:rPr>
                <w:rFonts w:ascii="Times New Roman" w:eastAsia="Times New Roman" w:hAnsi="Times New Roman" w:cs="Times New Roman"/>
                <w:sz w:val="20"/>
                <w:szCs w:val="20"/>
              </w:rPr>
              <w:t xml:space="preserve">   Analyze Request about Modification of New System from CE</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51AE99"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A41E17" w14:textId="77777777" w:rsidR="006F3B76" w:rsidRDefault="0079007B" w:rsidP="0079007B">
            <w:pPr>
              <w:spacing w:line="360" w:lineRule="auto"/>
            </w:pPr>
            <w:r>
              <w:rPr>
                <w:rFonts w:ascii="Times New Roman" w:eastAsia="Times New Roman" w:hAnsi="Times New Roman" w:cs="Times New Roman"/>
                <w:sz w:val="20"/>
                <w:szCs w:val="20"/>
              </w:rPr>
              <w:t>Mon 12/19/16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233198" w14:textId="77777777" w:rsidR="006F3B76" w:rsidRDefault="0079007B" w:rsidP="0079007B">
            <w:pPr>
              <w:spacing w:line="360" w:lineRule="auto"/>
            </w:pPr>
            <w:r>
              <w:rPr>
                <w:rFonts w:ascii="Times New Roman" w:eastAsia="Times New Roman" w:hAnsi="Times New Roman" w:cs="Times New Roman"/>
                <w:sz w:val="20"/>
                <w:szCs w:val="20"/>
              </w:rPr>
              <w:t>Mon 12/19/16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27ADE" w14:textId="77777777" w:rsidR="006F3B76" w:rsidRDefault="0079007B" w:rsidP="0079007B">
            <w:pPr>
              <w:spacing w:line="360" w:lineRule="auto"/>
            </w:pPr>
            <w:r>
              <w:rPr>
                <w:rFonts w:ascii="Times New Roman" w:eastAsia="Times New Roman" w:hAnsi="Times New Roman" w:cs="Times New Roman"/>
                <w:sz w:val="20"/>
                <w:szCs w:val="20"/>
              </w:rPr>
              <w:t>30</w:t>
            </w:r>
          </w:p>
        </w:tc>
      </w:tr>
      <w:tr w:rsidR="006F3B76" w14:paraId="4BD996D4"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7C509" w14:textId="77777777" w:rsidR="006F3B76" w:rsidRDefault="0079007B" w:rsidP="0079007B">
            <w:pPr>
              <w:spacing w:line="360" w:lineRule="auto"/>
            </w:pPr>
            <w:r>
              <w:rPr>
                <w:rFonts w:ascii="Times New Roman" w:eastAsia="Times New Roman" w:hAnsi="Times New Roman" w:cs="Times New Roman"/>
                <w:sz w:val="20"/>
                <w:szCs w:val="20"/>
              </w:rPr>
              <w:t xml:space="preserve">   Modify the necessary Section of the new system</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7E8C71"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E77EF" w14:textId="77777777" w:rsidR="006F3B76" w:rsidRDefault="0079007B" w:rsidP="0079007B">
            <w:pPr>
              <w:spacing w:line="360" w:lineRule="auto"/>
            </w:pPr>
            <w:r>
              <w:rPr>
                <w:rFonts w:ascii="Times New Roman" w:eastAsia="Times New Roman" w:hAnsi="Times New Roman" w:cs="Times New Roman"/>
                <w:sz w:val="20"/>
                <w:szCs w:val="20"/>
              </w:rPr>
              <w:t>Tue 12/20/16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ABF51A" w14:textId="77777777" w:rsidR="006F3B76" w:rsidRDefault="0079007B" w:rsidP="0079007B">
            <w:pPr>
              <w:spacing w:line="360" w:lineRule="auto"/>
            </w:pPr>
            <w:r>
              <w:rPr>
                <w:rFonts w:ascii="Times New Roman" w:eastAsia="Times New Roman" w:hAnsi="Times New Roman" w:cs="Times New Roman"/>
                <w:sz w:val="20"/>
                <w:szCs w:val="20"/>
              </w:rPr>
              <w:t>Tue 12/20/16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E6A1CB" w14:textId="77777777" w:rsidR="006F3B76" w:rsidRDefault="0079007B" w:rsidP="0079007B">
            <w:pPr>
              <w:spacing w:line="360" w:lineRule="auto"/>
            </w:pPr>
            <w:r>
              <w:rPr>
                <w:rFonts w:ascii="Times New Roman" w:eastAsia="Times New Roman" w:hAnsi="Times New Roman" w:cs="Times New Roman"/>
                <w:sz w:val="20"/>
                <w:szCs w:val="20"/>
              </w:rPr>
              <w:t>38</w:t>
            </w:r>
          </w:p>
        </w:tc>
      </w:tr>
      <w:tr w:rsidR="006F3B76" w14:paraId="5E14DEE4" w14:textId="77777777">
        <w:tc>
          <w:tcPr>
            <w:tcW w:w="653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C11B0" w14:textId="77777777" w:rsidR="006F3B76" w:rsidRDefault="0079007B" w:rsidP="0079007B">
            <w:pPr>
              <w:spacing w:line="360" w:lineRule="auto"/>
            </w:pPr>
            <w:r>
              <w:rPr>
                <w:rFonts w:ascii="Times New Roman" w:eastAsia="Times New Roman" w:hAnsi="Times New Roman" w:cs="Times New Roman"/>
                <w:sz w:val="20"/>
                <w:szCs w:val="20"/>
              </w:rPr>
              <w:t xml:space="preserve">   Develop additional Documentation if needed</w:t>
            </w:r>
          </w:p>
        </w:tc>
        <w:tc>
          <w:tcPr>
            <w:tcW w:w="8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BF8280" w14:textId="77777777" w:rsidR="006F3B76" w:rsidRDefault="0079007B" w:rsidP="0079007B">
            <w:pPr>
              <w:spacing w:line="360" w:lineRule="auto"/>
            </w:pPr>
            <w:r>
              <w:rPr>
                <w:rFonts w:ascii="Times New Roman" w:eastAsia="Times New Roman" w:hAnsi="Times New Roman" w:cs="Times New Roman"/>
                <w:sz w:val="20"/>
                <w:szCs w:val="20"/>
              </w:rPr>
              <w:t>1 day</w:t>
            </w:r>
          </w:p>
        </w:tc>
        <w:tc>
          <w:tcPr>
            <w:tcW w:w="122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E4230" w14:textId="77777777" w:rsidR="006F3B76" w:rsidRDefault="0079007B" w:rsidP="0079007B">
            <w:pPr>
              <w:spacing w:line="360" w:lineRule="auto"/>
            </w:pPr>
            <w:r>
              <w:rPr>
                <w:rFonts w:ascii="Times New Roman" w:eastAsia="Times New Roman" w:hAnsi="Times New Roman" w:cs="Times New Roman"/>
                <w:sz w:val="20"/>
                <w:szCs w:val="20"/>
              </w:rPr>
              <w:t>Wed 12/21/16</w:t>
            </w:r>
          </w:p>
        </w:tc>
        <w:tc>
          <w:tcPr>
            <w:tcW w:w="123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3E1589" w14:textId="77777777" w:rsidR="006F3B76" w:rsidRDefault="0079007B" w:rsidP="0079007B">
            <w:pPr>
              <w:spacing w:line="360" w:lineRule="auto"/>
            </w:pPr>
            <w:r>
              <w:rPr>
                <w:rFonts w:ascii="Times New Roman" w:eastAsia="Times New Roman" w:hAnsi="Times New Roman" w:cs="Times New Roman"/>
                <w:sz w:val="20"/>
                <w:szCs w:val="20"/>
              </w:rPr>
              <w:t>Wed 12/21/16</w:t>
            </w:r>
          </w:p>
        </w:tc>
        <w:tc>
          <w:tcPr>
            <w:tcW w:w="11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D0A67" w14:textId="77777777" w:rsidR="006F3B76" w:rsidRDefault="0079007B" w:rsidP="0079007B">
            <w:pPr>
              <w:spacing w:line="360" w:lineRule="auto"/>
            </w:pPr>
            <w:r>
              <w:rPr>
                <w:rFonts w:ascii="Times New Roman" w:eastAsia="Times New Roman" w:hAnsi="Times New Roman" w:cs="Times New Roman"/>
                <w:sz w:val="20"/>
                <w:szCs w:val="20"/>
              </w:rPr>
              <w:t>38,39</w:t>
            </w:r>
          </w:p>
        </w:tc>
      </w:tr>
    </w:tbl>
    <w:p w14:paraId="61B7C9FC" w14:textId="77777777" w:rsidR="006F3B76" w:rsidRDefault="006F3B76" w:rsidP="0079007B">
      <w:pPr>
        <w:spacing w:after="160" w:line="360" w:lineRule="auto"/>
      </w:pPr>
    </w:p>
    <w:p w14:paraId="62CCBDBC" w14:textId="77777777" w:rsidR="006F3B76" w:rsidRDefault="0079007B" w:rsidP="0079007B">
      <w:pPr>
        <w:spacing w:after="160" w:line="360" w:lineRule="auto"/>
      </w:pPr>
      <w:r>
        <w:rPr>
          <w:noProof/>
          <w:lang w:eastAsia="zh-CN"/>
        </w:rPr>
        <w:drawing>
          <wp:inline distT="0" distB="0" distL="0" distR="0" wp14:anchorId="2D72CCB7" wp14:editId="282454E9">
            <wp:extent cx="5943600" cy="303149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943600" cy="3031490"/>
                    </a:xfrm>
                    <a:prstGeom prst="rect">
                      <a:avLst/>
                    </a:prstGeom>
                    <a:ln/>
                  </pic:spPr>
                </pic:pic>
              </a:graphicData>
            </a:graphic>
          </wp:inline>
        </w:drawing>
      </w:r>
    </w:p>
    <w:p w14:paraId="6397B26E" w14:textId="77777777" w:rsidR="006F3B76" w:rsidRDefault="0079007B" w:rsidP="0079007B">
      <w:pPr>
        <w:spacing w:after="160" w:line="360" w:lineRule="auto"/>
      </w:pPr>
      <w:r>
        <w:rPr>
          <w:noProof/>
          <w:lang w:eastAsia="zh-CN"/>
        </w:rPr>
        <w:drawing>
          <wp:inline distT="0" distB="0" distL="0" distR="0" wp14:anchorId="14DA2C9D" wp14:editId="10EE3ED5">
            <wp:extent cx="5943600" cy="2749550"/>
            <wp:effectExtent l="0" t="0" r="0" b="0"/>
            <wp:docPr id="7"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0"/>
                    <a:srcRect/>
                    <a:stretch>
                      <a:fillRect/>
                    </a:stretch>
                  </pic:blipFill>
                  <pic:spPr>
                    <a:xfrm>
                      <a:off x="0" y="0"/>
                      <a:ext cx="5943600" cy="2749550"/>
                    </a:xfrm>
                    <a:prstGeom prst="rect">
                      <a:avLst/>
                    </a:prstGeom>
                    <a:ln/>
                  </pic:spPr>
                </pic:pic>
              </a:graphicData>
            </a:graphic>
          </wp:inline>
        </w:drawing>
      </w:r>
    </w:p>
    <w:p w14:paraId="4DA51DB2" w14:textId="77777777" w:rsidR="006F3B76" w:rsidRDefault="006F3B76" w:rsidP="0079007B">
      <w:pPr>
        <w:spacing w:line="360" w:lineRule="auto"/>
        <w:jc w:val="center"/>
      </w:pPr>
    </w:p>
    <w:p w14:paraId="5271198B" w14:textId="77777777" w:rsidR="0079007B" w:rsidRDefault="0079007B" w:rsidP="0079007B">
      <w:pPr>
        <w:spacing w:after="160" w:line="360" w:lineRule="auto"/>
        <w:jc w:val="center"/>
        <w:rPr>
          <w:rFonts w:ascii="Times New Roman" w:eastAsia="Times New Roman" w:hAnsi="Times New Roman" w:cs="Times New Roman"/>
          <w:b/>
          <w:sz w:val="48"/>
          <w:szCs w:val="48"/>
          <w:u w:val="single"/>
        </w:rPr>
      </w:pPr>
    </w:p>
    <w:p w14:paraId="57EDC834" w14:textId="77777777" w:rsidR="006F3B76" w:rsidRPr="00AD1964" w:rsidRDefault="0079007B" w:rsidP="0079007B">
      <w:pPr>
        <w:spacing w:after="160" w:line="360" w:lineRule="auto"/>
        <w:jc w:val="center"/>
        <w:rPr>
          <w:sz w:val="28"/>
          <w:szCs w:val="28"/>
          <w:u w:val="single"/>
        </w:rPr>
      </w:pPr>
      <w:r w:rsidRPr="00AD1964">
        <w:rPr>
          <w:rFonts w:ascii="Times New Roman" w:eastAsia="Times New Roman" w:hAnsi="Times New Roman" w:cs="Times New Roman"/>
          <w:b/>
          <w:sz w:val="28"/>
          <w:szCs w:val="28"/>
          <w:u w:val="single"/>
        </w:rPr>
        <w:t>Computer Architecture Design</w:t>
      </w:r>
    </w:p>
    <w:p w14:paraId="58266382" w14:textId="512358D7" w:rsidR="0079007B" w:rsidRDefault="0079007B" w:rsidP="0079007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goal of the CE project is to build a web-based database server to increase the efficiency and profit, we used a three-tier architecture design for the CE system development project.  The database will be stored on one server, the application stored on a second server, and client logic located on user machines. We designed it in such a way that we kept all servers (web server, application server, database server) in one hardware or cloud computer location in order to reduce cost. The network diagram includes all other relevant features such as routers and Wi-Fi connections.  The </w:t>
      </w:r>
      <w:ins w:id="5" w:author="Sid Davis" w:date="2016-12-12T15:29:00Z">
        <w:r w:rsidR="00115A7D">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 xml:space="preserve">nternet is utilized so that CE employees can update current prices of products and all other information, such as information from RFID.  Furthermore, with Wi-Fi, CE employees can connect to the CE system by phone and laptops. </w:t>
      </w:r>
    </w:p>
    <w:p w14:paraId="53C44C4A" w14:textId="77777777" w:rsidR="006F3B76" w:rsidRDefault="0079007B" w:rsidP="0079007B">
      <w:pPr>
        <w:spacing w:line="360" w:lineRule="auto"/>
        <w:ind w:firstLine="720"/>
        <w:jc w:val="both"/>
        <w:rPr>
          <w:ins w:id="6" w:author="Sid Davis" w:date="2016-12-12T15:3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security purposes, we set the firewall between CE’s system and client App and web browser.  We used a switch to connect all of CE’s workstations. The web browser and App were provided for customers to shop or track products online with multiple platforms to order.  The CE employees or administrator can also access CE’s system by remote access for special tasks such as running reports. We have also designed Card readers at the front desk for payment processing as Point of Sale devices. The printer and scanner connected to CE Workstations can be used for billing, invoices and printing as needed. </w:t>
      </w:r>
    </w:p>
    <w:p w14:paraId="541417E1" w14:textId="2364FC55" w:rsidR="00115A7D" w:rsidRDefault="0057098F" w:rsidP="0079007B">
      <w:pPr>
        <w:spacing w:line="360" w:lineRule="auto"/>
        <w:ind w:firstLine="720"/>
        <w:jc w:val="both"/>
        <w:rPr>
          <w:ins w:id="7" w:author="Sid Davis" w:date="2016-12-12T15:31:00Z"/>
          <w:rFonts w:ascii="Times New Roman" w:eastAsia="Times New Roman" w:hAnsi="Times New Roman" w:cs="Times New Roman"/>
          <w:sz w:val="24"/>
          <w:szCs w:val="24"/>
        </w:rPr>
      </w:pPr>
      <w:ins w:id="8" w:author="Sid Davis" w:date="2016-12-12T15:40:00Z">
        <w:r>
          <w:rPr>
            <w:rFonts w:ascii="Times New Roman" w:eastAsia="Times New Roman" w:hAnsi="Times New Roman" w:cs="Times New Roman"/>
            <w:sz w:val="24"/>
            <w:szCs w:val="24"/>
          </w:rPr>
          <w:t xml:space="preserve">1) </w:t>
        </w:r>
      </w:ins>
      <w:ins w:id="9" w:author="Sid Davis" w:date="2016-12-12T15:34:00Z">
        <w:r w:rsidR="00115A7D">
          <w:rPr>
            <w:rFonts w:ascii="Times New Roman" w:eastAsia="Times New Roman" w:hAnsi="Times New Roman" w:cs="Times New Roman"/>
            <w:sz w:val="24"/>
            <w:szCs w:val="24"/>
          </w:rPr>
          <w:t xml:space="preserve">If I understand the configuration correctly, the servers are all off-site (provided by a </w:t>
        </w:r>
      </w:ins>
      <w:ins w:id="10" w:author="Sid Davis" w:date="2016-12-12T15:38:00Z">
        <w:r>
          <w:rPr>
            <w:rFonts w:ascii="Times New Roman" w:eastAsia="Times New Roman" w:hAnsi="Times New Roman" w:cs="Times New Roman"/>
            <w:sz w:val="24"/>
            <w:szCs w:val="24"/>
          </w:rPr>
          <w:t xml:space="preserve">3rd party </w:t>
        </w:r>
      </w:ins>
      <w:ins w:id="11" w:author="Sid Davis" w:date="2016-12-12T15:34:00Z">
        <w:r w:rsidR="00115A7D">
          <w:rPr>
            <w:rFonts w:ascii="Times New Roman" w:eastAsia="Times New Roman" w:hAnsi="Times New Roman" w:cs="Times New Roman"/>
            <w:sz w:val="24"/>
            <w:szCs w:val="24"/>
          </w:rPr>
          <w:t xml:space="preserve">cloud service).  If so, then the connections to these servers will need to go through a firewall and the associated </w:t>
        </w:r>
      </w:ins>
      <w:ins w:id="12" w:author="Sid Davis" w:date="2016-12-12T15:35:00Z">
        <w:r w:rsidR="00115A7D">
          <w:rPr>
            <w:rFonts w:ascii="Times New Roman" w:eastAsia="Times New Roman" w:hAnsi="Times New Roman" w:cs="Times New Roman"/>
            <w:sz w:val="24"/>
            <w:szCs w:val="24"/>
          </w:rPr>
          <w:t>router.   They are accessed via the Internet.  So, a firewall/router will be needed.</w:t>
        </w:r>
      </w:ins>
      <w:ins w:id="13" w:author="Sid Davis" w:date="2016-12-12T15:37:00Z">
        <w:r w:rsidR="004450AC">
          <w:rPr>
            <w:rFonts w:ascii="Times New Roman" w:eastAsia="Times New Roman" w:hAnsi="Times New Roman" w:cs="Times New Roman"/>
            <w:sz w:val="24"/>
            <w:szCs w:val="24"/>
          </w:rPr>
          <w:t xml:space="preserve">  Maybe this is what you intend to show in the deployment diagram?  In any case, there should be a firewall between the cloud service servers and CE.</w:t>
        </w:r>
      </w:ins>
      <w:ins w:id="14" w:author="Sid Davis" w:date="2016-12-12T15:40:00Z">
        <w:r>
          <w:rPr>
            <w:rFonts w:ascii="Times New Roman" w:eastAsia="Times New Roman" w:hAnsi="Times New Roman" w:cs="Times New Roman"/>
            <w:sz w:val="24"/>
            <w:szCs w:val="24"/>
          </w:rPr>
          <w:t xml:space="preserve"> 2) Also, think about specific application software CE will need (e.g., accounting, shipping and inventory, </w:t>
        </w:r>
      </w:ins>
      <w:ins w:id="15" w:author="Sid Davis" w:date="2016-12-12T15:41:00Z">
        <w:r>
          <w:rPr>
            <w:rFonts w:ascii="Times New Roman" w:eastAsia="Times New Roman" w:hAnsi="Times New Roman" w:cs="Times New Roman"/>
            <w:sz w:val="24"/>
            <w:szCs w:val="24"/>
          </w:rPr>
          <w:t>scheduling, etc.).  3) Finally, when you talk about hardware that is needed, what about networking hardware (which you have shown in the network diagram) -- (e.g., router(s), switches, wireless access points)?</w:t>
        </w:r>
      </w:ins>
      <w:ins w:id="16" w:author="Sid Davis" w:date="2016-12-12T15:45:00Z">
        <w:r>
          <w:rPr>
            <w:rFonts w:ascii="Times New Roman" w:eastAsia="Times New Roman" w:hAnsi="Times New Roman" w:cs="Times New Roman"/>
            <w:sz w:val="24"/>
            <w:szCs w:val="24"/>
          </w:rPr>
          <w:t xml:space="preserve"> 4) Back-up storage hardware??</w:t>
        </w:r>
      </w:ins>
      <w:ins w:id="17" w:author="Sid Davis" w:date="2016-12-12T15:48:00Z">
        <w:r w:rsidR="0083782A">
          <w:rPr>
            <w:rFonts w:ascii="Times New Roman" w:eastAsia="Times New Roman" w:hAnsi="Times New Roman" w:cs="Times New Roman"/>
            <w:sz w:val="24"/>
            <w:szCs w:val="24"/>
          </w:rPr>
          <w:t xml:space="preserve">    16/20 pts.</w:t>
        </w:r>
      </w:ins>
    </w:p>
    <w:p w14:paraId="21E50289" w14:textId="77777777" w:rsidR="00115A7D" w:rsidRDefault="00115A7D" w:rsidP="0079007B">
      <w:pPr>
        <w:spacing w:line="360" w:lineRule="auto"/>
        <w:ind w:firstLine="720"/>
        <w:jc w:val="both"/>
      </w:pPr>
    </w:p>
    <w:p w14:paraId="2CAF9976" w14:textId="77777777" w:rsidR="0079007B" w:rsidRDefault="0079007B" w:rsidP="0079007B">
      <w:pPr>
        <w:spacing w:line="360" w:lineRule="auto"/>
        <w:rPr>
          <w:rFonts w:ascii="Times New Roman" w:eastAsia="Times New Roman" w:hAnsi="Times New Roman" w:cs="Times New Roman"/>
          <w:b/>
          <w:sz w:val="24"/>
          <w:szCs w:val="24"/>
        </w:rPr>
      </w:pPr>
      <w:bookmarkStart w:id="18" w:name="_gjdgxs" w:colFirst="0" w:colLast="0"/>
      <w:bookmarkEnd w:id="18"/>
    </w:p>
    <w:p w14:paraId="679F10E4" w14:textId="77777777" w:rsidR="0079007B" w:rsidRDefault="0079007B" w:rsidP="0079007B">
      <w:pPr>
        <w:spacing w:line="360" w:lineRule="auto"/>
        <w:rPr>
          <w:rFonts w:ascii="Times New Roman" w:eastAsia="Times New Roman" w:hAnsi="Times New Roman" w:cs="Times New Roman"/>
          <w:b/>
          <w:sz w:val="24"/>
          <w:szCs w:val="24"/>
        </w:rPr>
      </w:pPr>
    </w:p>
    <w:p w14:paraId="5C57F08A" w14:textId="77777777" w:rsidR="0079007B" w:rsidRDefault="0079007B" w:rsidP="0079007B">
      <w:pPr>
        <w:spacing w:line="360" w:lineRule="auto"/>
        <w:rPr>
          <w:rFonts w:ascii="Times New Roman" w:eastAsia="Times New Roman" w:hAnsi="Times New Roman" w:cs="Times New Roman"/>
          <w:b/>
          <w:sz w:val="24"/>
          <w:szCs w:val="24"/>
        </w:rPr>
      </w:pPr>
    </w:p>
    <w:p w14:paraId="34B3C5AF" w14:textId="77777777" w:rsidR="0079007B" w:rsidRDefault="0079007B" w:rsidP="0079007B">
      <w:pPr>
        <w:spacing w:line="360" w:lineRule="auto"/>
        <w:rPr>
          <w:rFonts w:ascii="Times New Roman" w:eastAsia="Times New Roman" w:hAnsi="Times New Roman" w:cs="Times New Roman"/>
          <w:b/>
          <w:sz w:val="24"/>
          <w:szCs w:val="24"/>
        </w:rPr>
      </w:pPr>
    </w:p>
    <w:p w14:paraId="6FB3A576" w14:textId="77777777" w:rsidR="0079007B" w:rsidRDefault="0079007B" w:rsidP="0079007B">
      <w:pPr>
        <w:spacing w:line="360" w:lineRule="auto"/>
        <w:rPr>
          <w:rFonts w:ascii="Times New Roman" w:eastAsia="Times New Roman" w:hAnsi="Times New Roman" w:cs="Times New Roman"/>
          <w:b/>
          <w:sz w:val="24"/>
          <w:szCs w:val="24"/>
        </w:rPr>
      </w:pPr>
    </w:p>
    <w:p w14:paraId="59DF865E" w14:textId="77777777" w:rsidR="0079007B" w:rsidRDefault="0079007B" w:rsidP="0079007B">
      <w:pPr>
        <w:spacing w:line="360" w:lineRule="auto"/>
        <w:rPr>
          <w:rFonts w:ascii="Times New Roman" w:eastAsia="Times New Roman" w:hAnsi="Times New Roman" w:cs="Times New Roman"/>
          <w:b/>
          <w:sz w:val="24"/>
          <w:szCs w:val="24"/>
        </w:rPr>
      </w:pPr>
    </w:p>
    <w:p w14:paraId="6F32B091" w14:textId="77777777" w:rsidR="0079007B" w:rsidRDefault="0079007B" w:rsidP="0079007B">
      <w:pPr>
        <w:spacing w:line="360" w:lineRule="auto"/>
        <w:rPr>
          <w:rFonts w:ascii="Times New Roman" w:eastAsia="Times New Roman" w:hAnsi="Times New Roman" w:cs="Times New Roman"/>
          <w:b/>
          <w:sz w:val="24"/>
          <w:szCs w:val="24"/>
        </w:rPr>
      </w:pPr>
    </w:p>
    <w:p w14:paraId="06ACA483" w14:textId="77777777" w:rsidR="0079007B" w:rsidRDefault="0079007B" w:rsidP="0079007B">
      <w:pPr>
        <w:spacing w:line="360" w:lineRule="auto"/>
        <w:rPr>
          <w:rFonts w:ascii="Times New Roman" w:eastAsia="Times New Roman" w:hAnsi="Times New Roman" w:cs="Times New Roman"/>
          <w:b/>
          <w:sz w:val="24"/>
          <w:szCs w:val="24"/>
        </w:rPr>
      </w:pPr>
    </w:p>
    <w:p w14:paraId="282FF68E" w14:textId="77777777" w:rsidR="0079007B" w:rsidRDefault="0079007B" w:rsidP="0079007B">
      <w:pPr>
        <w:spacing w:line="360" w:lineRule="auto"/>
        <w:rPr>
          <w:rFonts w:ascii="Times New Roman" w:eastAsia="Times New Roman" w:hAnsi="Times New Roman" w:cs="Times New Roman"/>
          <w:b/>
          <w:sz w:val="24"/>
          <w:szCs w:val="24"/>
        </w:rPr>
      </w:pPr>
    </w:p>
    <w:p w14:paraId="53126B91" w14:textId="77777777" w:rsidR="0079007B" w:rsidRDefault="0079007B" w:rsidP="0079007B">
      <w:pPr>
        <w:spacing w:line="360" w:lineRule="auto"/>
        <w:rPr>
          <w:rFonts w:ascii="Times New Roman" w:eastAsia="Times New Roman" w:hAnsi="Times New Roman" w:cs="Times New Roman"/>
          <w:b/>
          <w:sz w:val="24"/>
          <w:szCs w:val="24"/>
        </w:rPr>
      </w:pPr>
    </w:p>
    <w:p w14:paraId="04B58C8B" w14:textId="77777777" w:rsidR="0079007B" w:rsidRDefault="0079007B" w:rsidP="0079007B">
      <w:pPr>
        <w:spacing w:line="360" w:lineRule="auto"/>
        <w:rPr>
          <w:rFonts w:ascii="Times New Roman" w:eastAsia="Times New Roman" w:hAnsi="Times New Roman" w:cs="Times New Roman"/>
          <w:b/>
          <w:sz w:val="24"/>
          <w:szCs w:val="24"/>
        </w:rPr>
      </w:pPr>
    </w:p>
    <w:p w14:paraId="43DD756E" w14:textId="77777777" w:rsidR="0079007B" w:rsidRDefault="0079007B" w:rsidP="0079007B">
      <w:pPr>
        <w:spacing w:line="360" w:lineRule="auto"/>
        <w:rPr>
          <w:rFonts w:ascii="Times New Roman" w:eastAsia="Times New Roman" w:hAnsi="Times New Roman" w:cs="Times New Roman"/>
          <w:b/>
          <w:sz w:val="24"/>
          <w:szCs w:val="24"/>
        </w:rPr>
      </w:pPr>
    </w:p>
    <w:p w14:paraId="21EEDB00" w14:textId="77777777" w:rsidR="006F3B76" w:rsidRPr="00AD1964" w:rsidRDefault="0079007B" w:rsidP="0079007B">
      <w:pPr>
        <w:spacing w:line="360" w:lineRule="auto"/>
        <w:jc w:val="center"/>
        <w:rPr>
          <w:sz w:val="28"/>
          <w:szCs w:val="28"/>
          <w:u w:val="single"/>
        </w:rPr>
      </w:pPr>
      <w:r w:rsidRPr="00AD1964">
        <w:rPr>
          <w:rFonts w:ascii="Times New Roman" w:eastAsia="Times New Roman" w:hAnsi="Times New Roman" w:cs="Times New Roman"/>
          <w:b/>
          <w:sz w:val="28"/>
          <w:szCs w:val="28"/>
          <w:u w:val="single"/>
        </w:rPr>
        <w:t>Architecture Design</w:t>
      </w:r>
    </w:p>
    <w:p w14:paraId="635440E7" w14:textId="77777777" w:rsidR="006F3B76" w:rsidRDefault="0079007B" w:rsidP="0079007B">
      <w:pPr>
        <w:spacing w:line="360" w:lineRule="auto"/>
        <w:jc w:val="both"/>
      </w:pPr>
      <w:r>
        <w:rPr>
          <w:noProof/>
          <w:lang w:eastAsia="zh-CN"/>
        </w:rPr>
        <w:drawing>
          <wp:inline distT="0" distB="0" distL="0" distR="0" wp14:anchorId="1EED22E9" wp14:editId="0A60FA99">
            <wp:extent cx="5996940" cy="7162800"/>
            <wp:effectExtent l="0" t="0" r="381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5997221" cy="7163136"/>
                    </a:xfrm>
                    <a:prstGeom prst="rect">
                      <a:avLst/>
                    </a:prstGeom>
                    <a:ln/>
                  </pic:spPr>
                </pic:pic>
              </a:graphicData>
            </a:graphic>
          </wp:inline>
        </w:drawing>
      </w:r>
    </w:p>
    <w:p w14:paraId="324AB6B6" w14:textId="77777777" w:rsidR="006F3B76" w:rsidRDefault="006F3B76" w:rsidP="0079007B">
      <w:pPr>
        <w:spacing w:line="360" w:lineRule="auto"/>
      </w:pPr>
    </w:p>
    <w:p w14:paraId="775020F5" w14:textId="77777777" w:rsidR="006F3B76" w:rsidRPr="00773E23" w:rsidRDefault="0079007B" w:rsidP="00773E23">
      <w:pPr>
        <w:spacing w:line="360" w:lineRule="auto"/>
        <w:jc w:val="center"/>
        <w:rPr>
          <w:sz w:val="28"/>
          <w:szCs w:val="28"/>
          <w:u w:val="single"/>
        </w:rPr>
      </w:pPr>
      <w:r w:rsidRPr="00773E23">
        <w:rPr>
          <w:rFonts w:ascii="Times New Roman" w:eastAsia="Times New Roman" w:hAnsi="Times New Roman" w:cs="Times New Roman"/>
          <w:b/>
          <w:sz w:val="28"/>
          <w:szCs w:val="28"/>
          <w:u w:val="single"/>
        </w:rPr>
        <w:t>Specifications of software and hardware:</w:t>
      </w:r>
    </w:p>
    <w:tbl>
      <w:tblPr>
        <w:tblStyle w:val="a0"/>
        <w:tblW w:w="8715" w:type="dxa"/>
        <w:tblInd w:w="-100" w:type="dxa"/>
        <w:tblBorders>
          <w:top w:val="single" w:sz="8" w:space="0" w:color="000000"/>
          <w:bottom w:val="single" w:sz="8" w:space="0" w:color="000000"/>
        </w:tblBorders>
        <w:tblLayout w:type="fixed"/>
        <w:tblLook w:val="0600" w:firstRow="0" w:lastRow="0" w:firstColumn="0" w:lastColumn="0" w:noHBand="1" w:noVBand="1"/>
      </w:tblPr>
      <w:tblGrid>
        <w:gridCol w:w="1905"/>
        <w:gridCol w:w="1680"/>
        <w:gridCol w:w="1695"/>
        <w:gridCol w:w="1770"/>
        <w:gridCol w:w="1665"/>
      </w:tblGrid>
      <w:tr w:rsidR="006F3B76" w14:paraId="678E60B5" w14:textId="77777777">
        <w:tc>
          <w:tcPr>
            <w:tcW w:w="1905" w:type="dxa"/>
            <w:tcBorders>
              <w:top w:val="single" w:sz="8" w:space="0" w:color="000000"/>
              <w:bottom w:val="single" w:sz="8" w:space="0" w:color="000000"/>
            </w:tcBorders>
            <w:tcMar>
              <w:top w:w="100" w:type="dxa"/>
              <w:left w:w="100" w:type="dxa"/>
              <w:bottom w:w="100" w:type="dxa"/>
              <w:right w:w="100" w:type="dxa"/>
            </w:tcMar>
          </w:tcPr>
          <w:p w14:paraId="580D43B9" w14:textId="77777777" w:rsidR="006F3B76" w:rsidRDefault="0079007B" w:rsidP="0079007B">
            <w:pPr>
              <w:widowControl w:val="0"/>
              <w:spacing w:line="360" w:lineRule="auto"/>
              <w:jc w:val="both"/>
            </w:pPr>
            <w:r>
              <w:rPr>
                <w:rFonts w:ascii="Times New Roman" w:eastAsia="Times New Roman" w:hAnsi="Times New Roman" w:cs="Times New Roman"/>
                <w:b/>
              </w:rPr>
              <w:t>Specifications</w:t>
            </w:r>
          </w:p>
        </w:tc>
        <w:tc>
          <w:tcPr>
            <w:tcW w:w="1680" w:type="dxa"/>
            <w:tcBorders>
              <w:top w:val="single" w:sz="8" w:space="0" w:color="000000"/>
              <w:bottom w:val="single" w:sz="8" w:space="0" w:color="000000"/>
            </w:tcBorders>
            <w:tcMar>
              <w:top w:w="100" w:type="dxa"/>
              <w:left w:w="100" w:type="dxa"/>
              <w:bottom w:w="100" w:type="dxa"/>
              <w:right w:w="100" w:type="dxa"/>
            </w:tcMar>
          </w:tcPr>
          <w:p w14:paraId="0FEBFFA1" w14:textId="77777777" w:rsidR="006F3B76" w:rsidRDefault="0079007B" w:rsidP="0079007B">
            <w:pPr>
              <w:widowControl w:val="0"/>
              <w:spacing w:line="360" w:lineRule="auto"/>
              <w:jc w:val="both"/>
            </w:pPr>
            <w:r>
              <w:rPr>
                <w:rFonts w:ascii="Times New Roman" w:eastAsia="Times New Roman" w:hAnsi="Times New Roman" w:cs="Times New Roman"/>
                <w:b/>
              </w:rPr>
              <w:t>Workstation</w:t>
            </w:r>
          </w:p>
        </w:tc>
        <w:tc>
          <w:tcPr>
            <w:tcW w:w="1695" w:type="dxa"/>
            <w:tcBorders>
              <w:top w:val="single" w:sz="8" w:space="0" w:color="000000"/>
              <w:bottom w:val="single" w:sz="8" w:space="0" w:color="000000"/>
            </w:tcBorders>
            <w:tcMar>
              <w:top w:w="100" w:type="dxa"/>
              <w:left w:w="100" w:type="dxa"/>
              <w:bottom w:w="100" w:type="dxa"/>
              <w:right w:w="100" w:type="dxa"/>
            </w:tcMar>
          </w:tcPr>
          <w:p w14:paraId="6BBA7AC8" w14:textId="77777777" w:rsidR="006F3B76" w:rsidRDefault="0079007B" w:rsidP="0079007B">
            <w:pPr>
              <w:widowControl w:val="0"/>
              <w:spacing w:line="360" w:lineRule="auto"/>
              <w:jc w:val="both"/>
            </w:pPr>
            <w:r>
              <w:rPr>
                <w:rFonts w:ascii="Times New Roman" w:eastAsia="Times New Roman" w:hAnsi="Times New Roman" w:cs="Times New Roman"/>
                <w:b/>
              </w:rPr>
              <w:t>Standard Web Server</w:t>
            </w:r>
          </w:p>
        </w:tc>
        <w:tc>
          <w:tcPr>
            <w:tcW w:w="1770" w:type="dxa"/>
            <w:tcBorders>
              <w:top w:val="single" w:sz="8" w:space="0" w:color="000000"/>
              <w:bottom w:val="single" w:sz="8" w:space="0" w:color="000000"/>
            </w:tcBorders>
            <w:tcMar>
              <w:top w:w="100" w:type="dxa"/>
              <w:left w:w="100" w:type="dxa"/>
              <w:bottom w:w="100" w:type="dxa"/>
              <w:right w:w="100" w:type="dxa"/>
            </w:tcMar>
          </w:tcPr>
          <w:p w14:paraId="6C054CCE" w14:textId="77777777" w:rsidR="006F3B76" w:rsidRDefault="0079007B" w:rsidP="0079007B">
            <w:pPr>
              <w:widowControl w:val="0"/>
              <w:spacing w:line="360" w:lineRule="auto"/>
              <w:jc w:val="both"/>
            </w:pPr>
            <w:r>
              <w:rPr>
                <w:rFonts w:ascii="Times New Roman" w:eastAsia="Times New Roman" w:hAnsi="Times New Roman" w:cs="Times New Roman"/>
                <w:b/>
              </w:rPr>
              <w:t>Standard Application Server</w:t>
            </w:r>
          </w:p>
        </w:tc>
        <w:tc>
          <w:tcPr>
            <w:tcW w:w="1665" w:type="dxa"/>
            <w:tcBorders>
              <w:top w:val="single" w:sz="8" w:space="0" w:color="000000"/>
              <w:bottom w:val="single" w:sz="8" w:space="0" w:color="000000"/>
            </w:tcBorders>
            <w:tcMar>
              <w:top w:w="100" w:type="dxa"/>
              <w:left w:w="100" w:type="dxa"/>
              <w:bottom w:w="100" w:type="dxa"/>
              <w:right w:w="100" w:type="dxa"/>
            </w:tcMar>
          </w:tcPr>
          <w:p w14:paraId="2260684F" w14:textId="77777777" w:rsidR="006F3B76" w:rsidRDefault="0079007B" w:rsidP="0079007B">
            <w:pPr>
              <w:widowControl w:val="0"/>
              <w:spacing w:line="360" w:lineRule="auto"/>
              <w:jc w:val="both"/>
            </w:pPr>
            <w:r>
              <w:rPr>
                <w:rFonts w:ascii="Times New Roman" w:eastAsia="Times New Roman" w:hAnsi="Times New Roman" w:cs="Times New Roman"/>
                <w:b/>
              </w:rPr>
              <w:t>Standard Database Server</w:t>
            </w:r>
          </w:p>
        </w:tc>
      </w:tr>
      <w:tr w:rsidR="006F3B76" w14:paraId="1B251063" w14:textId="77777777">
        <w:tc>
          <w:tcPr>
            <w:tcW w:w="1905" w:type="dxa"/>
            <w:tcBorders>
              <w:top w:val="single" w:sz="8" w:space="0" w:color="000000"/>
              <w:bottom w:val="single" w:sz="8" w:space="0" w:color="000000"/>
            </w:tcBorders>
            <w:tcMar>
              <w:top w:w="100" w:type="dxa"/>
              <w:left w:w="100" w:type="dxa"/>
              <w:bottom w:w="100" w:type="dxa"/>
              <w:right w:w="100" w:type="dxa"/>
            </w:tcMar>
          </w:tcPr>
          <w:p w14:paraId="5C2100EE" w14:textId="77777777" w:rsidR="006F3B76" w:rsidRDefault="0079007B" w:rsidP="0079007B">
            <w:pPr>
              <w:widowControl w:val="0"/>
              <w:spacing w:line="360" w:lineRule="auto"/>
              <w:jc w:val="both"/>
            </w:pPr>
            <w:r>
              <w:rPr>
                <w:rFonts w:ascii="Times New Roman" w:eastAsia="Times New Roman" w:hAnsi="Times New Roman" w:cs="Times New Roman"/>
                <w:b/>
              </w:rPr>
              <w:t>Operating System</w:t>
            </w:r>
          </w:p>
        </w:tc>
        <w:tc>
          <w:tcPr>
            <w:tcW w:w="1680" w:type="dxa"/>
            <w:tcBorders>
              <w:top w:val="single" w:sz="8" w:space="0" w:color="000000"/>
              <w:bottom w:val="single" w:sz="8" w:space="0" w:color="000000"/>
            </w:tcBorders>
            <w:tcMar>
              <w:top w:w="100" w:type="dxa"/>
              <w:left w:w="100" w:type="dxa"/>
              <w:bottom w:w="100" w:type="dxa"/>
              <w:right w:w="100" w:type="dxa"/>
            </w:tcMar>
          </w:tcPr>
          <w:p w14:paraId="792D89FE" w14:textId="77777777" w:rsidR="006F3B76" w:rsidRDefault="0079007B" w:rsidP="0079007B">
            <w:pPr>
              <w:widowControl w:val="0"/>
              <w:spacing w:line="360" w:lineRule="auto"/>
              <w:jc w:val="both"/>
            </w:pPr>
            <w:r>
              <w:rPr>
                <w:rFonts w:ascii="Times New Roman" w:eastAsia="Times New Roman" w:hAnsi="Times New Roman" w:cs="Times New Roman"/>
              </w:rPr>
              <w:t>Windows 10</w:t>
            </w:r>
          </w:p>
        </w:tc>
        <w:tc>
          <w:tcPr>
            <w:tcW w:w="1695" w:type="dxa"/>
            <w:tcBorders>
              <w:top w:val="single" w:sz="8" w:space="0" w:color="000000"/>
              <w:bottom w:val="single" w:sz="8" w:space="0" w:color="000000"/>
            </w:tcBorders>
            <w:tcMar>
              <w:top w:w="100" w:type="dxa"/>
              <w:left w:w="100" w:type="dxa"/>
              <w:bottom w:w="100" w:type="dxa"/>
              <w:right w:w="100" w:type="dxa"/>
            </w:tcMar>
          </w:tcPr>
          <w:p w14:paraId="6313C5D0" w14:textId="77777777" w:rsidR="006F3B76" w:rsidRDefault="0079007B" w:rsidP="0079007B">
            <w:pPr>
              <w:widowControl w:val="0"/>
              <w:spacing w:line="360" w:lineRule="auto"/>
              <w:jc w:val="both"/>
            </w:pPr>
            <w:r>
              <w:rPr>
                <w:rFonts w:ascii="Times New Roman" w:eastAsia="Times New Roman" w:hAnsi="Times New Roman" w:cs="Times New Roman"/>
              </w:rPr>
              <w:t>Linux</w:t>
            </w:r>
          </w:p>
        </w:tc>
        <w:tc>
          <w:tcPr>
            <w:tcW w:w="1770" w:type="dxa"/>
            <w:tcBorders>
              <w:top w:val="single" w:sz="8" w:space="0" w:color="000000"/>
              <w:bottom w:val="single" w:sz="8" w:space="0" w:color="000000"/>
            </w:tcBorders>
            <w:tcMar>
              <w:top w:w="100" w:type="dxa"/>
              <w:left w:w="100" w:type="dxa"/>
              <w:bottom w:w="100" w:type="dxa"/>
              <w:right w:w="100" w:type="dxa"/>
            </w:tcMar>
          </w:tcPr>
          <w:p w14:paraId="0898B62D" w14:textId="77777777" w:rsidR="006F3B76" w:rsidRDefault="0079007B" w:rsidP="0079007B">
            <w:pPr>
              <w:widowControl w:val="0"/>
              <w:spacing w:line="360" w:lineRule="auto"/>
              <w:jc w:val="both"/>
            </w:pPr>
            <w:r>
              <w:rPr>
                <w:rFonts w:ascii="Times New Roman" w:eastAsia="Times New Roman" w:hAnsi="Times New Roman" w:cs="Times New Roman"/>
              </w:rPr>
              <w:t>Linux</w:t>
            </w:r>
          </w:p>
        </w:tc>
        <w:tc>
          <w:tcPr>
            <w:tcW w:w="1665" w:type="dxa"/>
            <w:tcBorders>
              <w:top w:val="single" w:sz="8" w:space="0" w:color="000000"/>
              <w:bottom w:val="single" w:sz="8" w:space="0" w:color="000000"/>
            </w:tcBorders>
            <w:tcMar>
              <w:top w:w="100" w:type="dxa"/>
              <w:left w:w="100" w:type="dxa"/>
              <w:bottom w:w="100" w:type="dxa"/>
              <w:right w:w="100" w:type="dxa"/>
            </w:tcMar>
          </w:tcPr>
          <w:p w14:paraId="65918841" w14:textId="77777777" w:rsidR="006F3B76" w:rsidRDefault="0079007B" w:rsidP="0079007B">
            <w:pPr>
              <w:widowControl w:val="0"/>
              <w:spacing w:line="360" w:lineRule="auto"/>
              <w:jc w:val="both"/>
            </w:pPr>
            <w:r>
              <w:rPr>
                <w:rFonts w:ascii="Times New Roman" w:eastAsia="Times New Roman" w:hAnsi="Times New Roman" w:cs="Times New Roman"/>
              </w:rPr>
              <w:t>Linux</w:t>
            </w:r>
          </w:p>
        </w:tc>
      </w:tr>
      <w:tr w:rsidR="006F3B76" w14:paraId="34E02DAF" w14:textId="77777777">
        <w:tc>
          <w:tcPr>
            <w:tcW w:w="1905" w:type="dxa"/>
            <w:tcBorders>
              <w:top w:val="single" w:sz="8" w:space="0" w:color="000000"/>
              <w:bottom w:val="nil"/>
            </w:tcBorders>
            <w:tcMar>
              <w:top w:w="100" w:type="dxa"/>
              <w:left w:w="100" w:type="dxa"/>
              <w:bottom w:w="100" w:type="dxa"/>
              <w:right w:w="100" w:type="dxa"/>
            </w:tcMar>
          </w:tcPr>
          <w:p w14:paraId="77F27995" w14:textId="77777777" w:rsidR="006F3B76" w:rsidRDefault="0079007B" w:rsidP="0079007B">
            <w:pPr>
              <w:widowControl w:val="0"/>
              <w:spacing w:line="360" w:lineRule="auto"/>
              <w:jc w:val="both"/>
            </w:pPr>
            <w:r>
              <w:rPr>
                <w:rFonts w:ascii="Times New Roman" w:eastAsia="Times New Roman" w:hAnsi="Times New Roman" w:cs="Times New Roman"/>
                <w:b/>
              </w:rPr>
              <w:t>Special Software</w:t>
            </w:r>
          </w:p>
        </w:tc>
        <w:tc>
          <w:tcPr>
            <w:tcW w:w="1680" w:type="dxa"/>
            <w:tcBorders>
              <w:top w:val="single" w:sz="8" w:space="0" w:color="000000"/>
              <w:bottom w:val="nil"/>
            </w:tcBorders>
            <w:tcMar>
              <w:top w:w="100" w:type="dxa"/>
              <w:left w:w="100" w:type="dxa"/>
              <w:bottom w:w="100" w:type="dxa"/>
              <w:right w:w="100" w:type="dxa"/>
            </w:tcMar>
          </w:tcPr>
          <w:p w14:paraId="2C2F3E3E" w14:textId="77777777" w:rsidR="006F3B76" w:rsidRDefault="0079007B" w:rsidP="0079007B">
            <w:pPr>
              <w:widowControl w:val="0"/>
              <w:spacing w:line="360" w:lineRule="auto"/>
              <w:jc w:val="both"/>
            </w:pPr>
            <w:r>
              <w:rPr>
                <w:rFonts w:ascii="Times New Roman" w:eastAsia="Times New Roman" w:hAnsi="Times New Roman" w:cs="Times New Roman"/>
              </w:rPr>
              <w:t>Microsoft Office Suite</w:t>
            </w:r>
          </w:p>
        </w:tc>
        <w:tc>
          <w:tcPr>
            <w:tcW w:w="1695" w:type="dxa"/>
            <w:tcBorders>
              <w:top w:val="single" w:sz="8" w:space="0" w:color="000000"/>
              <w:bottom w:val="nil"/>
            </w:tcBorders>
            <w:tcMar>
              <w:top w:w="100" w:type="dxa"/>
              <w:left w:w="100" w:type="dxa"/>
              <w:bottom w:w="100" w:type="dxa"/>
              <w:right w:w="100" w:type="dxa"/>
            </w:tcMar>
          </w:tcPr>
          <w:p w14:paraId="2B73A6C4" w14:textId="77777777" w:rsidR="006F3B76" w:rsidRDefault="0079007B" w:rsidP="0079007B">
            <w:pPr>
              <w:widowControl w:val="0"/>
              <w:spacing w:line="360" w:lineRule="auto"/>
              <w:jc w:val="both"/>
            </w:pPr>
            <w:r>
              <w:rPr>
                <w:rFonts w:ascii="Times New Roman" w:eastAsia="Times New Roman" w:hAnsi="Times New Roman" w:cs="Times New Roman"/>
              </w:rPr>
              <w:t>Apache</w:t>
            </w:r>
          </w:p>
        </w:tc>
        <w:tc>
          <w:tcPr>
            <w:tcW w:w="1770" w:type="dxa"/>
            <w:tcBorders>
              <w:top w:val="single" w:sz="8" w:space="0" w:color="000000"/>
              <w:bottom w:val="nil"/>
            </w:tcBorders>
            <w:tcMar>
              <w:top w:w="100" w:type="dxa"/>
              <w:left w:w="100" w:type="dxa"/>
              <w:bottom w:w="100" w:type="dxa"/>
              <w:right w:w="100" w:type="dxa"/>
            </w:tcMar>
          </w:tcPr>
          <w:p w14:paraId="0ED189AB" w14:textId="77777777" w:rsidR="006F3B76" w:rsidRDefault="0079007B" w:rsidP="0079007B">
            <w:pPr>
              <w:widowControl w:val="0"/>
              <w:spacing w:line="360" w:lineRule="auto"/>
              <w:jc w:val="both"/>
            </w:pPr>
            <w:r>
              <w:rPr>
                <w:rFonts w:ascii="Times New Roman" w:eastAsia="Times New Roman" w:hAnsi="Times New Roman" w:cs="Times New Roman"/>
              </w:rPr>
              <w:t>PHP</w:t>
            </w:r>
          </w:p>
        </w:tc>
        <w:tc>
          <w:tcPr>
            <w:tcW w:w="1665" w:type="dxa"/>
            <w:tcBorders>
              <w:top w:val="single" w:sz="8" w:space="0" w:color="000000"/>
              <w:bottom w:val="nil"/>
            </w:tcBorders>
            <w:tcMar>
              <w:top w:w="100" w:type="dxa"/>
              <w:left w:w="100" w:type="dxa"/>
              <w:bottom w:w="100" w:type="dxa"/>
              <w:right w:w="100" w:type="dxa"/>
            </w:tcMar>
          </w:tcPr>
          <w:p w14:paraId="179B1E25" w14:textId="77777777" w:rsidR="006F3B76" w:rsidRDefault="0079007B" w:rsidP="0079007B">
            <w:pPr>
              <w:widowControl w:val="0"/>
              <w:spacing w:line="360" w:lineRule="auto"/>
              <w:jc w:val="both"/>
            </w:pPr>
            <w:r>
              <w:rPr>
                <w:rFonts w:ascii="Times New Roman" w:eastAsia="Times New Roman" w:hAnsi="Times New Roman" w:cs="Times New Roman"/>
              </w:rPr>
              <w:t>MySQL</w:t>
            </w:r>
          </w:p>
        </w:tc>
      </w:tr>
      <w:tr w:rsidR="006F3B76" w14:paraId="26486545" w14:textId="77777777">
        <w:tc>
          <w:tcPr>
            <w:tcW w:w="1905" w:type="dxa"/>
            <w:tcBorders>
              <w:top w:val="nil"/>
              <w:bottom w:val="single" w:sz="8" w:space="0" w:color="000000"/>
            </w:tcBorders>
            <w:tcMar>
              <w:top w:w="100" w:type="dxa"/>
              <w:left w:w="100" w:type="dxa"/>
              <w:bottom w:w="100" w:type="dxa"/>
              <w:right w:w="100" w:type="dxa"/>
            </w:tcMar>
          </w:tcPr>
          <w:p w14:paraId="17456DEA" w14:textId="77777777" w:rsidR="006F3B76" w:rsidRDefault="006F3B76" w:rsidP="0079007B">
            <w:pPr>
              <w:widowControl w:val="0"/>
              <w:spacing w:line="360" w:lineRule="auto"/>
              <w:jc w:val="both"/>
            </w:pPr>
          </w:p>
        </w:tc>
        <w:tc>
          <w:tcPr>
            <w:tcW w:w="1680" w:type="dxa"/>
            <w:tcBorders>
              <w:top w:val="nil"/>
              <w:bottom w:val="single" w:sz="8" w:space="0" w:color="000000"/>
            </w:tcBorders>
            <w:tcMar>
              <w:top w:w="100" w:type="dxa"/>
              <w:left w:w="100" w:type="dxa"/>
              <w:bottom w:w="100" w:type="dxa"/>
              <w:right w:w="100" w:type="dxa"/>
            </w:tcMar>
          </w:tcPr>
          <w:p w14:paraId="5D966D97" w14:textId="77777777" w:rsidR="006F3B76" w:rsidRDefault="0079007B" w:rsidP="0079007B">
            <w:pPr>
              <w:widowControl w:val="0"/>
              <w:spacing w:line="360" w:lineRule="auto"/>
              <w:jc w:val="both"/>
            </w:pPr>
            <w:r>
              <w:rPr>
                <w:rFonts w:ascii="Times New Roman" w:eastAsia="Times New Roman" w:hAnsi="Times New Roman" w:cs="Times New Roman"/>
              </w:rPr>
              <w:t>Acrobat Reader</w:t>
            </w:r>
          </w:p>
        </w:tc>
        <w:tc>
          <w:tcPr>
            <w:tcW w:w="1695" w:type="dxa"/>
            <w:tcBorders>
              <w:top w:val="nil"/>
              <w:bottom w:val="single" w:sz="8" w:space="0" w:color="000000"/>
            </w:tcBorders>
            <w:tcMar>
              <w:top w:w="100" w:type="dxa"/>
              <w:left w:w="100" w:type="dxa"/>
              <w:bottom w:w="100" w:type="dxa"/>
              <w:right w:w="100" w:type="dxa"/>
            </w:tcMar>
          </w:tcPr>
          <w:p w14:paraId="6EF733E9" w14:textId="77777777" w:rsidR="006F3B76" w:rsidRDefault="006F3B76" w:rsidP="0079007B">
            <w:pPr>
              <w:widowControl w:val="0"/>
              <w:spacing w:line="360" w:lineRule="auto"/>
              <w:jc w:val="both"/>
            </w:pPr>
          </w:p>
        </w:tc>
        <w:tc>
          <w:tcPr>
            <w:tcW w:w="1770" w:type="dxa"/>
            <w:tcBorders>
              <w:top w:val="nil"/>
              <w:bottom w:val="single" w:sz="8" w:space="0" w:color="000000"/>
            </w:tcBorders>
            <w:tcMar>
              <w:top w:w="100" w:type="dxa"/>
              <w:left w:w="100" w:type="dxa"/>
              <w:bottom w:w="100" w:type="dxa"/>
              <w:right w:w="100" w:type="dxa"/>
            </w:tcMar>
          </w:tcPr>
          <w:p w14:paraId="1C8F6DBA" w14:textId="77777777" w:rsidR="006F3B76" w:rsidRDefault="006F3B76" w:rsidP="0079007B">
            <w:pPr>
              <w:widowControl w:val="0"/>
              <w:spacing w:line="360" w:lineRule="auto"/>
              <w:jc w:val="both"/>
            </w:pPr>
          </w:p>
        </w:tc>
        <w:tc>
          <w:tcPr>
            <w:tcW w:w="1665" w:type="dxa"/>
            <w:tcBorders>
              <w:top w:val="nil"/>
              <w:bottom w:val="single" w:sz="8" w:space="0" w:color="000000"/>
            </w:tcBorders>
            <w:tcMar>
              <w:top w:w="100" w:type="dxa"/>
              <w:left w:w="100" w:type="dxa"/>
              <w:bottom w:w="100" w:type="dxa"/>
              <w:right w:w="100" w:type="dxa"/>
            </w:tcMar>
          </w:tcPr>
          <w:p w14:paraId="45714A9E" w14:textId="77777777" w:rsidR="006F3B76" w:rsidRDefault="006F3B76" w:rsidP="0079007B">
            <w:pPr>
              <w:widowControl w:val="0"/>
              <w:spacing w:line="360" w:lineRule="auto"/>
              <w:jc w:val="both"/>
            </w:pPr>
          </w:p>
        </w:tc>
      </w:tr>
      <w:tr w:rsidR="006F3B76" w14:paraId="0BCC1705" w14:textId="77777777">
        <w:tc>
          <w:tcPr>
            <w:tcW w:w="1905" w:type="dxa"/>
            <w:tcBorders>
              <w:top w:val="single" w:sz="8" w:space="0" w:color="000000"/>
              <w:bottom w:val="nil"/>
            </w:tcBorders>
            <w:tcMar>
              <w:top w:w="100" w:type="dxa"/>
              <w:left w:w="100" w:type="dxa"/>
              <w:bottom w:w="100" w:type="dxa"/>
              <w:right w:w="100" w:type="dxa"/>
            </w:tcMar>
          </w:tcPr>
          <w:p w14:paraId="4261C1B0" w14:textId="77777777" w:rsidR="006F3B76" w:rsidRDefault="0079007B" w:rsidP="0079007B">
            <w:pPr>
              <w:widowControl w:val="0"/>
              <w:spacing w:line="360" w:lineRule="auto"/>
              <w:jc w:val="both"/>
            </w:pPr>
            <w:r>
              <w:rPr>
                <w:rFonts w:ascii="Times New Roman" w:eastAsia="Times New Roman" w:hAnsi="Times New Roman" w:cs="Times New Roman"/>
                <w:b/>
              </w:rPr>
              <w:t>Hardware</w:t>
            </w:r>
          </w:p>
        </w:tc>
        <w:tc>
          <w:tcPr>
            <w:tcW w:w="1680" w:type="dxa"/>
            <w:tcBorders>
              <w:top w:val="single" w:sz="8" w:space="0" w:color="000000"/>
              <w:bottom w:val="nil"/>
            </w:tcBorders>
            <w:tcMar>
              <w:top w:w="100" w:type="dxa"/>
              <w:left w:w="100" w:type="dxa"/>
              <w:bottom w:w="100" w:type="dxa"/>
              <w:right w:w="100" w:type="dxa"/>
            </w:tcMar>
          </w:tcPr>
          <w:p w14:paraId="3B504A90" w14:textId="77777777" w:rsidR="006F3B76" w:rsidRDefault="0079007B" w:rsidP="0079007B">
            <w:pPr>
              <w:widowControl w:val="0"/>
              <w:spacing w:line="360" w:lineRule="auto"/>
              <w:jc w:val="both"/>
            </w:pPr>
            <w:r>
              <w:rPr>
                <w:rFonts w:ascii="Times New Roman" w:eastAsia="Times New Roman" w:hAnsi="Times New Roman" w:cs="Times New Roman"/>
              </w:rPr>
              <w:t>32 GB Memory</w:t>
            </w:r>
          </w:p>
        </w:tc>
        <w:tc>
          <w:tcPr>
            <w:tcW w:w="1695" w:type="dxa"/>
            <w:tcBorders>
              <w:top w:val="single" w:sz="8" w:space="0" w:color="000000"/>
              <w:bottom w:val="nil"/>
            </w:tcBorders>
            <w:tcMar>
              <w:top w:w="100" w:type="dxa"/>
              <w:left w:w="100" w:type="dxa"/>
              <w:bottom w:w="100" w:type="dxa"/>
              <w:right w:w="100" w:type="dxa"/>
            </w:tcMar>
          </w:tcPr>
          <w:p w14:paraId="1249570C" w14:textId="77777777" w:rsidR="006F3B76" w:rsidRDefault="0079007B" w:rsidP="0079007B">
            <w:pPr>
              <w:widowControl w:val="0"/>
              <w:spacing w:line="360" w:lineRule="auto"/>
              <w:jc w:val="both"/>
            </w:pPr>
            <w:r>
              <w:rPr>
                <w:rFonts w:ascii="Times New Roman" w:eastAsia="Times New Roman" w:hAnsi="Times New Roman" w:cs="Times New Roman"/>
              </w:rPr>
              <w:t>32 GB Memory</w:t>
            </w:r>
          </w:p>
        </w:tc>
        <w:tc>
          <w:tcPr>
            <w:tcW w:w="1770" w:type="dxa"/>
            <w:tcBorders>
              <w:top w:val="single" w:sz="8" w:space="0" w:color="000000"/>
              <w:bottom w:val="nil"/>
            </w:tcBorders>
            <w:tcMar>
              <w:top w:w="100" w:type="dxa"/>
              <w:left w:w="100" w:type="dxa"/>
              <w:bottom w:w="100" w:type="dxa"/>
              <w:right w:w="100" w:type="dxa"/>
            </w:tcMar>
          </w:tcPr>
          <w:p w14:paraId="229D2DF2" w14:textId="77777777" w:rsidR="006F3B76" w:rsidRDefault="0079007B" w:rsidP="0079007B">
            <w:pPr>
              <w:widowControl w:val="0"/>
              <w:spacing w:line="360" w:lineRule="auto"/>
              <w:jc w:val="both"/>
            </w:pPr>
            <w:r>
              <w:rPr>
                <w:rFonts w:ascii="Times New Roman" w:eastAsia="Times New Roman" w:hAnsi="Times New Roman" w:cs="Times New Roman"/>
              </w:rPr>
              <w:t>64 GB Memory</w:t>
            </w:r>
          </w:p>
        </w:tc>
        <w:tc>
          <w:tcPr>
            <w:tcW w:w="1665" w:type="dxa"/>
            <w:tcBorders>
              <w:top w:val="single" w:sz="8" w:space="0" w:color="000000"/>
              <w:bottom w:val="nil"/>
            </w:tcBorders>
            <w:tcMar>
              <w:top w:w="100" w:type="dxa"/>
              <w:left w:w="100" w:type="dxa"/>
              <w:bottom w:w="100" w:type="dxa"/>
              <w:right w:w="100" w:type="dxa"/>
            </w:tcMar>
          </w:tcPr>
          <w:p w14:paraId="02F85471" w14:textId="77777777" w:rsidR="006F3B76" w:rsidRDefault="0079007B" w:rsidP="0079007B">
            <w:pPr>
              <w:widowControl w:val="0"/>
              <w:spacing w:line="360" w:lineRule="auto"/>
              <w:jc w:val="both"/>
            </w:pPr>
            <w:r>
              <w:rPr>
                <w:rFonts w:ascii="Times New Roman" w:eastAsia="Times New Roman" w:hAnsi="Times New Roman" w:cs="Times New Roman"/>
              </w:rPr>
              <w:t>64 GB Memory</w:t>
            </w:r>
          </w:p>
        </w:tc>
      </w:tr>
      <w:tr w:rsidR="006F3B76" w14:paraId="26E540DB" w14:textId="77777777">
        <w:tc>
          <w:tcPr>
            <w:tcW w:w="1905" w:type="dxa"/>
            <w:tcBorders>
              <w:top w:val="nil"/>
              <w:bottom w:val="nil"/>
            </w:tcBorders>
            <w:tcMar>
              <w:top w:w="100" w:type="dxa"/>
              <w:left w:w="100" w:type="dxa"/>
              <w:bottom w:w="100" w:type="dxa"/>
              <w:right w:w="100" w:type="dxa"/>
            </w:tcMar>
          </w:tcPr>
          <w:p w14:paraId="2F9BD57D" w14:textId="77777777" w:rsidR="006F3B76" w:rsidRDefault="006F3B76" w:rsidP="0079007B">
            <w:pPr>
              <w:widowControl w:val="0"/>
              <w:spacing w:line="360" w:lineRule="auto"/>
              <w:jc w:val="both"/>
            </w:pPr>
          </w:p>
        </w:tc>
        <w:tc>
          <w:tcPr>
            <w:tcW w:w="1680" w:type="dxa"/>
            <w:tcBorders>
              <w:top w:val="nil"/>
              <w:bottom w:val="nil"/>
            </w:tcBorders>
            <w:tcMar>
              <w:top w:w="100" w:type="dxa"/>
              <w:left w:w="100" w:type="dxa"/>
              <w:bottom w:w="100" w:type="dxa"/>
              <w:right w:w="100" w:type="dxa"/>
            </w:tcMar>
          </w:tcPr>
          <w:p w14:paraId="0859EF80" w14:textId="77777777" w:rsidR="006F3B76" w:rsidRDefault="0079007B" w:rsidP="0079007B">
            <w:pPr>
              <w:widowControl w:val="0"/>
              <w:spacing w:line="360" w:lineRule="auto"/>
              <w:jc w:val="both"/>
            </w:pPr>
            <w:r>
              <w:rPr>
                <w:rFonts w:ascii="Times New Roman" w:eastAsia="Times New Roman" w:hAnsi="Times New Roman" w:cs="Times New Roman"/>
              </w:rPr>
              <w:t>1-4TB Hard disk</w:t>
            </w:r>
          </w:p>
        </w:tc>
        <w:tc>
          <w:tcPr>
            <w:tcW w:w="1695" w:type="dxa"/>
            <w:tcBorders>
              <w:top w:val="nil"/>
              <w:bottom w:val="nil"/>
            </w:tcBorders>
            <w:tcMar>
              <w:top w:w="100" w:type="dxa"/>
              <w:left w:w="100" w:type="dxa"/>
              <w:bottom w:w="100" w:type="dxa"/>
              <w:right w:w="100" w:type="dxa"/>
            </w:tcMar>
          </w:tcPr>
          <w:p w14:paraId="7D45B695" w14:textId="77777777" w:rsidR="006F3B76" w:rsidRDefault="0079007B" w:rsidP="0079007B">
            <w:pPr>
              <w:widowControl w:val="0"/>
              <w:spacing w:line="360" w:lineRule="auto"/>
              <w:jc w:val="both"/>
            </w:pPr>
            <w:r>
              <w:rPr>
                <w:rFonts w:ascii="Times New Roman" w:eastAsia="Times New Roman" w:hAnsi="Times New Roman" w:cs="Times New Roman"/>
              </w:rPr>
              <w:t>1-4TB Hard disk</w:t>
            </w:r>
          </w:p>
        </w:tc>
        <w:tc>
          <w:tcPr>
            <w:tcW w:w="1770" w:type="dxa"/>
            <w:tcBorders>
              <w:top w:val="nil"/>
              <w:bottom w:val="nil"/>
            </w:tcBorders>
            <w:tcMar>
              <w:top w:w="100" w:type="dxa"/>
              <w:left w:w="100" w:type="dxa"/>
              <w:bottom w:w="100" w:type="dxa"/>
              <w:right w:w="100" w:type="dxa"/>
            </w:tcMar>
          </w:tcPr>
          <w:p w14:paraId="767A79B5" w14:textId="77777777" w:rsidR="006F3B76" w:rsidRDefault="0079007B" w:rsidP="0079007B">
            <w:pPr>
              <w:widowControl w:val="0"/>
              <w:spacing w:line="360" w:lineRule="auto"/>
              <w:jc w:val="both"/>
            </w:pPr>
            <w:r>
              <w:rPr>
                <w:rFonts w:ascii="Times New Roman" w:eastAsia="Times New Roman" w:hAnsi="Times New Roman" w:cs="Times New Roman"/>
              </w:rPr>
              <w:t>1-4TB Hard disk</w:t>
            </w:r>
          </w:p>
        </w:tc>
        <w:tc>
          <w:tcPr>
            <w:tcW w:w="1665" w:type="dxa"/>
            <w:tcBorders>
              <w:top w:val="nil"/>
              <w:bottom w:val="nil"/>
            </w:tcBorders>
            <w:tcMar>
              <w:top w:w="100" w:type="dxa"/>
              <w:left w:w="100" w:type="dxa"/>
              <w:bottom w:w="100" w:type="dxa"/>
              <w:right w:w="100" w:type="dxa"/>
            </w:tcMar>
          </w:tcPr>
          <w:p w14:paraId="539C1BD9" w14:textId="77777777" w:rsidR="006F3B76" w:rsidRDefault="0079007B" w:rsidP="0079007B">
            <w:pPr>
              <w:widowControl w:val="0"/>
              <w:spacing w:line="360" w:lineRule="auto"/>
              <w:jc w:val="both"/>
            </w:pPr>
            <w:r>
              <w:rPr>
                <w:rFonts w:ascii="Times New Roman" w:eastAsia="Times New Roman" w:hAnsi="Times New Roman" w:cs="Times New Roman"/>
              </w:rPr>
              <w:t>2-4TB Hard disk</w:t>
            </w:r>
          </w:p>
        </w:tc>
      </w:tr>
      <w:tr w:rsidR="006F3B76" w14:paraId="0C6C6596" w14:textId="77777777">
        <w:tc>
          <w:tcPr>
            <w:tcW w:w="1905" w:type="dxa"/>
            <w:tcBorders>
              <w:top w:val="nil"/>
              <w:bottom w:val="single" w:sz="8" w:space="0" w:color="000000"/>
            </w:tcBorders>
            <w:tcMar>
              <w:top w:w="100" w:type="dxa"/>
              <w:left w:w="100" w:type="dxa"/>
              <w:bottom w:w="100" w:type="dxa"/>
              <w:right w:w="100" w:type="dxa"/>
            </w:tcMar>
          </w:tcPr>
          <w:p w14:paraId="43F5D00D" w14:textId="77777777" w:rsidR="006F3B76" w:rsidRDefault="006F3B76" w:rsidP="0079007B">
            <w:pPr>
              <w:widowControl w:val="0"/>
              <w:spacing w:line="360" w:lineRule="auto"/>
              <w:jc w:val="both"/>
            </w:pPr>
          </w:p>
        </w:tc>
        <w:tc>
          <w:tcPr>
            <w:tcW w:w="1680" w:type="dxa"/>
            <w:tcBorders>
              <w:top w:val="nil"/>
              <w:bottom w:val="single" w:sz="8" w:space="0" w:color="000000"/>
            </w:tcBorders>
            <w:tcMar>
              <w:top w:w="100" w:type="dxa"/>
              <w:left w:w="100" w:type="dxa"/>
              <w:bottom w:w="100" w:type="dxa"/>
              <w:right w:w="100" w:type="dxa"/>
            </w:tcMar>
          </w:tcPr>
          <w:p w14:paraId="483B48EE" w14:textId="77777777" w:rsidR="006F3B76" w:rsidRDefault="0079007B" w:rsidP="0079007B">
            <w:pPr>
              <w:widowControl w:val="0"/>
              <w:spacing w:line="360" w:lineRule="auto"/>
              <w:jc w:val="both"/>
            </w:pPr>
            <w:r>
              <w:rPr>
                <w:rFonts w:ascii="Times New Roman" w:eastAsia="Times New Roman" w:hAnsi="Times New Roman" w:cs="Times New Roman"/>
              </w:rPr>
              <w:t>Intel Core i7</w:t>
            </w:r>
          </w:p>
        </w:tc>
        <w:tc>
          <w:tcPr>
            <w:tcW w:w="1695" w:type="dxa"/>
            <w:tcBorders>
              <w:top w:val="nil"/>
              <w:bottom w:val="single" w:sz="8" w:space="0" w:color="000000"/>
            </w:tcBorders>
            <w:tcMar>
              <w:top w:w="100" w:type="dxa"/>
              <w:left w:w="100" w:type="dxa"/>
              <w:bottom w:w="100" w:type="dxa"/>
              <w:right w:w="100" w:type="dxa"/>
            </w:tcMar>
          </w:tcPr>
          <w:p w14:paraId="2569B3DF" w14:textId="77777777" w:rsidR="006F3B76" w:rsidRDefault="0079007B" w:rsidP="0079007B">
            <w:pPr>
              <w:widowControl w:val="0"/>
              <w:spacing w:line="360" w:lineRule="auto"/>
              <w:jc w:val="both"/>
            </w:pPr>
            <w:r>
              <w:rPr>
                <w:rFonts w:ascii="Times New Roman" w:eastAsia="Times New Roman" w:hAnsi="Times New Roman" w:cs="Times New Roman"/>
              </w:rPr>
              <w:t>Intel Xenon E7</w:t>
            </w:r>
          </w:p>
        </w:tc>
        <w:tc>
          <w:tcPr>
            <w:tcW w:w="1770" w:type="dxa"/>
            <w:tcBorders>
              <w:top w:val="nil"/>
              <w:bottom w:val="single" w:sz="8" w:space="0" w:color="000000"/>
            </w:tcBorders>
            <w:tcMar>
              <w:top w:w="100" w:type="dxa"/>
              <w:left w:w="100" w:type="dxa"/>
              <w:bottom w:w="100" w:type="dxa"/>
              <w:right w:w="100" w:type="dxa"/>
            </w:tcMar>
          </w:tcPr>
          <w:p w14:paraId="63262A95" w14:textId="77777777" w:rsidR="006F3B76" w:rsidRDefault="0079007B" w:rsidP="0079007B">
            <w:pPr>
              <w:widowControl w:val="0"/>
              <w:spacing w:line="360" w:lineRule="auto"/>
              <w:jc w:val="both"/>
            </w:pPr>
            <w:r>
              <w:rPr>
                <w:rFonts w:ascii="Times New Roman" w:eastAsia="Times New Roman" w:hAnsi="Times New Roman" w:cs="Times New Roman"/>
              </w:rPr>
              <w:t>Intel Xenon E7</w:t>
            </w:r>
          </w:p>
        </w:tc>
        <w:tc>
          <w:tcPr>
            <w:tcW w:w="1665" w:type="dxa"/>
            <w:tcBorders>
              <w:top w:val="nil"/>
              <w:bottom w:val="single" w:sz="8" w:space="0" w:color="000000"/>
            </w:tcBorders>
            <w:tcMar>
              <w:top w:w="100" w:type="dxa"/>
              <w:left w:w="100" w:type="dxa"/>
              <w:bottom w:w="100" w:type="dxa"/>
              <w:right w:w="100" w:type="dxa"/>
            </w:tcMar>
          </w:tcPr>
          <w:p w14:paraId="4A3C754A" w14:textId="77777777" w:rsidR="006F3B76" w:rsidRDefault="0079007B" w:rsidP="0079007B">
            <w:pPr>
              <w:widowControl w:val="0"/>
              <w:spacing w:line="360" w:lineRule="auto"/>
              <w:jc w:val="both"/>
            </w:pPr>
            <w:r>
              <w:rPr>
                <w:rFonts w:ascii="Times New Roman" w:eastAsia="Times New Roman" w:hAnsi="Times New Roman" w:cs="Times New Roman"/>
              </w:rPr>
              <w:t>Intel Xenon E7</w:t>
            </w:r>
          </w:p>
        </w:tc>
      </w:tr>
      <w:tr w:rsidR="006F3B76" w14:paraId="53822B1D" w14:textId="77777777">
        <w:tc>
          <w:tcPr>
            <w:tcW w:w="1905" w:type="dxa"/>
            <w:tcBorders>
              <w:top w:val="single" w:sz="8" w:space="0" w:color="000000"/>
              <w:bottom w:val="single" w:sz="8" w:space="0" w:color="000000"/>
            </w:tcBorders>
            <w:tcMar>
              <w:top w:w="100" w:type="dxa"/>
              <w:left w:w="100" w:type="dxa"/>
              <w:bottom w:w="100" w:type="dxa"/>
              <w:right w:w="100" w:type="dxa"/>
            </w:tcMar>
          </w:tcPr>
          <w:p w14:paraId="3581ECD5" w14:textId="77777777" w:rsidR="006F3B76" w:rsidRDefault="0079007B" w:rsidP="0079007B">
            <w:pPr>
              <w:widowControl w:val="0"/>
              <w:spacing w:line="360" w:lineRule="auto"/>
              <w:jc w:val="both"/>
            </w:pPr>
            <w:r>
              <w:rPr>
                <w:rFonts w:ascii="Times New Roman" w:eastAsia="Times New Roman" w:hAnsi="Times New Roman" w:cs="Times New Roman"/>
                <w:b/>
              </w:rPr>
              <w:t>Network</w:t>
            </w:r>
          </w:p>
        </w:tc>
        <w:tc>
          <w:tcPr>
            <w:tcW w:w="1680" w:type="dxa"/>
            <w:tcBorders>
              <w:top w:val="single" w:sz="8" w:space="0" w:color="000000"/>
              <w:bottom w:val="single" w:sz="8" w:space="0" w:color="000000"/>
            </w:tcBorders>
            <w:tcMar>
              <w:top w:w="100" w:type="dxa"/>
              <w:left w:w="100" w:type="dxa"/>
              <w:bottom w:w="100" w:type="dxa"/>
              <w:right w:w="100" w:type="dxa"/>
            </w:tcMar>
          </w:tcPr>
          <w:p w14:paraId="546769D7" w14:textId="77777777" w:rsidR="006F3B76" w:rsidRDefault="0079007B" w:rsidP="0079007B">
            <w:pPr>
              <w:widowControl w:val="0"/>
              <w:spacing w:line="360" w:lineRule="auto"/>
              <w:jc w:val="both"/>
            </w:pPr>
            <w:r>
              <w:rPr>
                <w:rFonts w:ascii="Times New Roman" w:eastAsia="Times New Roman" w:hAnsi="Times New Roman" w:cs="Times New Roman"/>
              </w:rPr>
              <w:t xml:space="preserve">100Mbps Ethernet </w:t>
            </w:r>
          </w:p>
          <w:p w14:paraId="1E543B5E" w14:textId="77777777" w:rsidR="006F3B76" w:rsidRDefault="0079007B" w:rsidP="0079007B">
            <w:pPr>
              <w:widowControl w:val="0"/>
              <w:spacing w:line="360" w:lineRule="auto"/>
              <w:jc w:val="both"/>
            </w:pPr>
            <w:r>
              <w:rPr>
                <w:rFonts w:ascii="Times New Roman" w:eastAsia="Times New Roman" w:hAnsi="Times New Roman" w:cs="Times New Roman"/>
              </w:rPr>
              <w:t>High-Speed Wireless</w:t>
            </w:r>
          </w:p>
        </w:tc>
        <w:tc>
          <w:tcPr>
            <w:tcW w:w="1695" w:type="dxa"/>
            <w:tcBorders>
              <w:top w:val="single" w:sz="8" w:space="0" w:color="000000"/>
              <w:bottom w:val="single" w:sz="8" w:space="0" w:color="000000"/>
            </w:tcBorders>
            <w:tcMar>
              <w:top w:w="100" w:type="dxa"/>
              <w:left w:w="100" w:type="dxa"/>
              <w:bottom w:w="100" w:type="dxa"/>
              <w:right w:w="100" w:type="dxa"/>
            </w:tcMar>
          </w:tcPr>
          <w:p w14:paraId="20764BF5" w14:textId="77777777" w:rsidR="006F3B76" w:rsidRDefault="0079007B" w:rsidP="0079007B">
            <w:pPr>
              <w:widowControl w:val="0"/>
              <w:spacing w:line="360" w:lineRule="auto"/>
              <w:jc w:val="both"/>
            </w:pPr>
            <w:r>
              <w:rPr>
                <w:rFonts w:ascii="Times New Roman" w:eastAsia="Times New Roman" w:hAnsi="Times New Roman" w:cs="Times New Roman"/>
              </w:rPr>
              <w:t>100Mbps Ethernet</w:t>
            </w:r>
          </w:p>
        </w:tc>
        <w:tc>
          <w:tcPr>
            <w:tcW w:w="1770" w:type="dxa"/>
            <w:tcBorders>
              <w:top w:val="single" w:sz="8" w:space="0" w:color="000000"/>
              <w:bottom w:val="single" w:sz="8" w:space="0" w:color="000000"/>
            </w:tcBorders>
            <w:tcMar>
              <w:top w:w="100" w:type="dxa"/>
              <w:left w:w="100" w:type="dxa"/>
              <w:bottom w:w="100" w:type="dxa"/>
              <w:right w:w="100" w:type="dxa"/>
            </w:tcMar>
          </w:tcPr>
          <w:p w14:paraId="754CC26E" w14:textId="77777777" w:rsidR="006F3B76" w:rsidRDefault="0079007B" w:rsidP="0079007B">
            <w:pPr>
              <w:widowControl w:val="0"/>
              <w:spacing w:line="360" w:lineRule="auto"/>
              <w:jc w:val="both"/>
            </w:pPr>
            <w:r>
              <w:rPr>
                <w:rFonts w:ascii="Times New Roman" w:eastAsia="Times New Roman" w:hAnsi="Times New Roman" w:cs="Times New Roman"/>
              </w:rPr>
              <w:t>100Mbps Ethernet</w:t>
            </w:r>
          </w:p>
        </w:tc>
        <w:tc>
          <w:tcPr>
            <w:tcW w:w="1665" w:type="dxa"/>
            <w:tcBorders>
              <w:top w:val="single" w:sz="8" w:space="0" w:color="000000"/>
              <w:bottom w:val="single" w:sz="8" w:space="0" w:color="000000"/>
            </w:tcBorders>
            <w:tcMar>
              <w:top w:w="100" w:type="dxa"/>
              <w:left w:w="100" w:type="dxa"/>
              <w:bottom w:w="100" w:type="dxa"/>
              <w:right w:w="100" w:type="dxa"/>
            </w:tcMar>
          </w:tcPr>
          <w:p w14:paraId="1CCBDA4B" w14:textId="77777777" w:rsidR="006F3B76" w:rsidRDefault="0079007B" w:rsidP="0079007B">
            <w:pPr>
              <w:widowControl w:val="0"/>
              <w:spacing w:line="360" w:lineRule="auto"/>
              <w:jc w:val="both"/>
            </w:pPr>
            <w:r>
              <w:rPr>
                <w:rFonts w:ascii="Times New Roman" w:eastAsia="Times New Roman" w:hAnsi="Times New Roman" w:cs="Times New Roman"/>
              </w:rPr>
              <w:t>100Mbps Ethernet</w:t>
            </w:r>
          </w:p>
        </w:tc>
      </w:tr>
    </w:tbl>
    <w:p w14:paraId="43BCD665" w14:textId="77777777" w:rsidR="006F3B76" w:rsidRDefault="006F3B76" w:rsidP="0079007B">
      <w:pPr>
        <w:spacing w:after="160" w:line="360" w:lineRule="auto"/>
      </w:pPr>
    </w:p>
    <w:p w14:paraId="3E79B8E2" w14:textId="77777777" w:rsidR="006F3B76" w:rsidRDefault="006F3B76" w:rsidP="0079007B">
      <w:pPr>
        <w:spacing w:after="160" w:line="360" w:lineRule="auto"/>
      </w:pPr>
    </w:p>
    <w:p w14:paraId="5EB687EC" w14:textId="77777777" w:rsidR="006F3B76" w:rsidRDefault="006F3B76" w:rsidP="0079007B">
      <w:pPr>
        <w:spacing w:after="160" w:line="360" w:lineRule="auto"/>
        <w:jc w:val="center"/>
      </w:pPr>
    </w:p>
    <w:p w14:paraId="1B895010" w14:textId="77777777" w:rsidR="006F3B76" w:rsidRDefault="006F3B76" w:rsidP="0079007B">
      <w:pPr>
        <w:spacing w:after="160" w:line="360" w:lineRule="auto"/>
        <w:jc w:val="center"/>
      </w:pPr>
    </w:p>
    <w:p w14:paraId="7DD13BCB" w14:textId="77777777" w:rsidR="006F3B76" w:rsidRDefault="006F3B76" w:rsidP="0079007B">
      <w:pPr>
        <w:spacing w:after="160" w:line="360" w:lineRule="auto"/>
        <w:jc w:val="center"/>
      </w:pPr>
    </w:p>
    <w:p w14:paraId="5EEFCD9C" w14:textId="77777777" w:rsidR="006F3B76" w:rsidRDefault="006F3B76" w:rsidP="0079007B">
      <w:pPr>
        <w:spacing w:after="160" w:line="360" w:lineRule="auto"/>
        <w:jc w:val="center"/>
      </w:pPr>
    </w:p>
    <w:p w14:paraId="30AFC50C" w14:textId="77777777" w:rsidR="0079007B" w:rsidRDefault="0079007B" w:rsidP="0079007B">
      <w:pPr>
        <w:spacing w:after="160" w:line="360" w:lineRule="auto"/>
        <w:jc w:val="center"/>
        <w:rPr>
          <w:rFonts w:ascii="Times New Roman" w:eastAsia="Times New Roman" w:hAnsi="Times New Roman" w:cs="Times New Roman"/>
          <w:b/>
          <w:sz w:val="48"/>
          <w:szCs w:val="48"/>
          <w:u w:val="single"/>
        </w:rPr>
      </w:pPr>
    </w:p>
    <w:p w14:paraId="62271BFF" w14:textId="77777777" w:rsidR="0079007B" w:rsidRDefault="0079007B" w:rsidP="0079007B">
      <w:pPr>
        <w:spacing w:after="160" w:line="360" w:lineRule="auto"/>
        <w:jc w:val="center"/>
        <w:rPr>
          <w:rFonts w:ascii="Times New Roman" w:eastAsia="Times New Roman" w:hAnsi="Times New Roman" w:cs="Times New Roman"/>
          <w:b/>
          <w:sz w:val="28"/>
          <w:szCs w:val="28"/>
          <w:u w:val="single"/>
        </w:rPr>
      </w:pPr>
    </w:p>
    <w:p w14:paraId="116A0026" w14:textId="6310F705" w:rsidR="006F3B76" w:rsidRPr="0079007B" w:rsidRDefault="0079007B" w:rsidP="0079007B">
      <w:pPr>
        <w:spacing w:after="160" w:line="360" w:lineRule="auto"/>
        <w:jc w:val="center"/>
        <w:rPr>
          <w:sz w:val="28"/>
          <w:szCs w:val="28"/>
        </w:rPr>
      </w:pPr>
      <w:r w:rsidRPr="0079007B">
        <w:rPr>
          <w:rFonts w:ascii="Times New Roman" w:eastAsia="Times New Roman" w:hAnsi="Times New Roman" w:cs="Times New Roman"/>
          <w:b/>
          <w:sz w:val="28"/>
          <w:szCs w:val="28"/>
          <w:u w:val="single"/>
        </w:rPr>
        <w:t>Request for Proposal (RFP)</w:t>
      </w:r>
      <w:ins w:id="19" w:author="Sid Davis" w:date="2016-12-12T15:49:00Z">
        <w:r w:rsidR="00C43946">
          <w:rPr>
            <w:rFonts w:ascii="Times New Roman" w:eastAsia="Times New Roman" w:hAnsi="Times New Roman" w:cs="Times New Roman"/>
            <w:b/>
            <w:sz w:val="28"/>
            <w:szCs w:val="28"/>
            <w:u w:val="single"/>
          </w:rPr>
          <w:t xml:space="preserve">  20/20 pts.</w:t>
        </w:r>
      </w:ins>
    </w:p>
    <w:p w14:paraId="2A94649C" w14:textId="77777777" w:rsidR="006F3B76" w:rsidRPr="0079007B" w:rsidRDefault="0079007B" w:rsidP="0079007B">
      <w:pPr>
        <w:spacing w:line="360" w:lineRule="auto"/>
        <w:rPr>
          <w:sz w:val="28"/>
          <w:szCs w:val="28"/>
        </w:rPr>
      </w:pPr>
      <w:r w:rsidRPr="0079007B">
        <w:rPr>
          <w:rFonts w:ascii="Times New Roman" w:eastAsia="Times New Roman" w:hAnsi="Times New Roman" w:cs="Times New Roman"/>
          <w:b/>
          <w:sz w:val="28"/>
          <w:szCs w:val="28"/>
          <w:highlight w:val="white"/>
        </w:rPr>
        <w:t>Confidentiality Agreement</w:t>
      </w:r>
    </w:p>
    <w:p w14:paraId="19E46DFF" w14:textId="77777777" w:rsidR="006F3B76" w:rsidRPr="00556C7C" w:rsidRDefault="0079007B" w:rsidP="0079007B">
      <w:pPr>
        <w:spacing w:line="360" w:lineRule="auto"/>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highlight w:val="white"/>
        </w:rPr>
        <w:t>It is understood and agreed that the provider of confidential information may provide certain information that is and must be kept confidential. To ensure the protection of such information, and to preserve any confidentiality necessary under patent and/or trade secret laws, it is agreed that</w:t>
      </w:r>
      <w:r w:rsidRPr="00556C7C">
        <w:rPr>
          <w:rFonts w:ascii="Times New Roman" w:eastAsia="Times New Roman" w:hAnsi="Times New Roman" w:cs="Times New Roman"/>
          <w:sz w:val="24"/>
          <w:szCs w:val="24"/>
        </w:rPr>
        <w:t>:</w:t>
      </w:r>
    </w:p>
    <w:p w14:paraId="6B5C8163" w14:textId="77777777" w:rsidR="0079007B" w:rsidRPr="00556C7C" w:rsidRDefault="0079007B" w:rsidP="0079007B">
      <w:pPr>
        <w:spacing w:line="360" w:lineRule="auto"/>
        <w:rPr>
          <w:sz w:val="24"/>
          <w:szCs w:val="24"/>
        </w:rPr>
      </w:pPr>
    </w:p>
    <w:p w14:paraId="56DCA42E"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highlight w:val="white"/>
        </w:rPr>
        <w:t>1. The Confidential Information disclosed can be described as and includes:</w:t>
      </w:r>
    </w:p>
    <w:p w14:paraId="6993643B" w14:textId="77777777" w:rsidR="006F3B76" w:rsidRPr="00556C7C" w:rsidRDefault="0079007B" w:rsidP="0079007B">
      <w:pPr>
        <w:spacing w:line="360" w:lineRule="auto"/>
        <w:jc w:val="both"/>
        <w:rPr>
          <w:sz w:val="24"/>
          <w:szCs w:val="24"/>
        </w:rPr>
      </w:pPr>
      <w:r w:rsidRPr="00556C7C">
        <w:rPr>
          <w:rFonts w:ascii="Times New Roman" w:eastAsia="Times New Roman" w:hAnsi="Times New Roman" w:cs="Times New Roman"/>
          <w:sz w:val="24"/>
          <w:szCs w:val="24"/>
          <w:highlight w:val="white"/>
        </w:rPr>
        <w:t>Invention description(s), technical and business information relating to proprietary ideas and inventions, ideas, patentable ideas, trade secrets, drawings and/or illustrations, patent searches,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14:paraId="56791E5F" w14:textId="77777777" w:rsidR="006F3B76" w:rsidRPr="00556C7C" w:rsidRDefault="0079007B" w:rsidP="0079007B">
      <w:pPr>
        <w:spacing w:line="360" w:lineRule="auto"/>
        <w:jc w:val="both"/>
        <w:rPr>
          <w:sz w:val="24"/>
          <w:szCs w:val="24"/>
        </w:rPr>
      </w:pPr>
      <w:r w:rsidRPr="00556C7C">
        <w:rPr>
          <w:rFonts w:ascii="Times New Roman" w:eastAsia="Times New Roman" w:hAnsi="Times New Roman" w:cs="Times New Roman"/>
          <w:sz w:val="24"/>
          <w:szCs w:val="24"/>
          <w:highlight w:val="white"/>
        </w:rPr>
        <w:t>2. The Recipient agrees not to disclose the confidential information obtained from the discloser to anyone even in the event they are required to do so by law.</w:t>
      </w:r>
    </w:p>
    <w:p w14:paraId="7F8F14C6" w14:textId="77777777" w:rsidR="006F3B76" w:rsidRPr="00556C7C" w:rsidRDefault="0079007B" w:rsidP="0079007B">
      <w:pPr>
        <w:spacing w:line="360" w:lineRule="auto"/>
        <w:jc w:val="both"/>
        <w:rPr>
          <w:sz w:val="24"/>
          <w:szCs w:val="24"/>
        </w:rPr>
      </w:pPr>
      <w:r w:rsidRPr="00556C7C">
        <w:rPr>
          <w:rFonts w:ascii="Times New Roman" w:eastAsia="Times New Roman" w:hAnsi="Times New Roman" w:cs="Times New Roman"/>
          <w:sz w:val="24"/>
          <w:szCs w:val="24"/>
          <w:highlight w:val="white"/>
        </w:rPr>
        <w:t>3. This Agreement states the entire agreement between the parties concerning the disclosure of Confidential Information. Any addition or modification to this Agreement must be made in writing and signed by the parties.</w:t>
      </w:r>
    </w:p>
    <w:p w14:paraId="2F1CF035" w14:textId="77777777" w:rsidR="006F3B76" w:rsidRPr="00556C7C" w:rsidRDefault="0079007B" w:rsidP="0079007B">
      <w:pPr>
        <w:spacing w:line="360" w:lineRule="auto"/>
        <w:jc w:val="both"/>
        <w:rPr>
          <w:sz w:val="24"/>
          <w:szCs w:val="24"/>
        </w:rPr>
      </w:pPr>
      <w:r w:rsidRPr="00556C7C">
        <w:rPr>
          <w:rFonts w:ascii="Times New Roman" w:eastAsia="Times New Roman" w:hAnsi="Times New Roman" w:cs="Times New Roman"/>
          <w:sz w:val="24"/>
          <w:szCs w:val="24"/>
          <w:highlight w:val="white"/>
        </w:rPr>
        <w:t>4. If any of the provisions of this Agreement are found to be unenforceable, the remainder shall be enforced as fully as possible and the unenforceable provision(s) shall be deemed modified to the limited extent required to permit enforcement of the Agreement as a whole.</w:t>
      </w:r>
    </w:p>
    <w:p w14:paraId="0437F9E6"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b/>
          <w:sz w:val="24"/>
          <w:szCs w:val="24"/>
          <w:highlight w:val="white"/>
        </w:rPr>
        <w:t>WHEREFORE</w:t>
      </w:r>
      <w:r w:rsidRPr="00556C7C">
        <w:rPr>
          <w:rFonts w:ascii="Times New Roman" w:eastAsia="Times New Roman" w:hAnsi="Times New Roman" w:cs="Times New Roman"/>
          <w:sz w:val="24"/>
          <w:szCs w:val="24"/>
          <w:highlight w:val="white"/>
        </w:rPr>
        <w:t>, the parties acknowledge that they have read and understand this Agreement and voluntarily accept the duties and obligations set forth herein.</w:t>
      </w:r>
    </w:p>
    <w:p w14:paraId="727A9B75" w14:textId="77777777" w:rsidR="006F3B76" w:rsidRPr="00556C7C" w:rsidRDefault="0079007B" w:rsidP="0079007B">
      <w:pPr>
        <w:spacing w:line="360" w:lineRule="auto"/>
        <w:jc w:val="both"/>
        <w:rPr>
          <w:sz w:val="24"/>
          <w:szCs w:val="24"/>
        </w:rPr>
      </w:pPr>
      <w:r w:rsidRPr="00556C7C">
        <w:rPr>
          <w:rFonts w:ascii="Times New Roman" w:eastAsia="Times New Roman" w:hAnsi="Times New Roman" w:cs="Times New Roman"/>
          <w:sz w:val="24"/>
          <w:szCs w:val="24"/>
          <w:highlight w:val="white"/>
        </w:rPr>
        <w:t>Further reading of this document constitutes your recipient of confidential information:</w:t>
      </w:r>
    </w:p>
    <w:p w14:paraId="64AACC77" w14:textId="77777777" w:rsidR="006F3B76" w:rsidRPr="00556C7C" w:rsidRDefault="006F3B76" w:rsidP="0079007B">
      <w:pPr>
        <w:spacing w:line="360" w:lineRule="auto"/>
        <w:jc w:val="both"/>
        <w:rPr>
          <w:sz w:val="24"/>
          <w:szCs w:val="24"/>
        </w:rPr>
      </w:pPr>
    </w:p>
    <w:p w14:paraId="0772DFE7" w14:textId="77777777" w:rsidR="006F3B76" w:rsidRPr="00556C7C" w:rsidRDefault="0079007B" w:rsidP="0079007B">
      <w:pPr>
        <w:spacing w:line="360" w:lineRule="auto"/>
        <w:jc w:val="center"/>
        <w:rPr>
          <w:sz w:val="24"/>
          <w:szCs w:val="24"/>
        </w:rPr>
      </w:pPr>
      <w:r w:rsidRPr="00556C7C">
        <w:rPr>
          <w:rFonts w:ascii="Times New Roman" w:eastAsia="Times New Roman" w:hAnsi="Times New Roman" w:cs="Times New Roman"/>
          <w:sz w:val="24"/>
          <w:szCs w:val="24"/>
          <w:highlight w:val="white"/>
        </w:rPr>
        <w:t>(Confidentiality Agreement take from [3])</w:t>
      </w:r>
    </w:p>
    <w:p w14:paraId="5D045F42" w14:textId="77777777" w:rsidR="006F3B76" w:rsidRDefault="006F3B76" w:rsidP="0079007B">
      <w:pPr>
        <w:spacing w:line="360" w:lineRule="auto"/>
        <w:jc w:val="center"/>
      </w:pPr>
    </w:p>
    <w:p w14:paraId="0BC7459D" w14:textId="77777777" w:rsidR="006F3B76" w:rsidRDefault="006F3B76" w:rsidP="0079007B">
      <w:pPr>
        <w:spacing w:line="360" w:lineRule="auto"/>
      </w:pPr>
    </w:p>
    <w:p w14:paraId="76C65B51"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1.0 Introduction</w:t>
      </w:r>
    </w:p>
    <w:p w14:paraId="32AA36FA"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 xml:space="preserve">      </w:t>
      </w:r>
      <w:r w:rsidRPr="00556C7C">
        <w:rPr>
          <w:rFonts w:ascii="Times New Roman" w:eastAsia="Times New Roman" w:hAnsi="Times New Roman" w:cs="Times New Roman"/>
          <w:sz w:val="24"/>
          <w:szCs w:val="24"/>
          <w:u w:val="single"/>
        </w:rPr>
        <w:t>1.1 Background</w:t>
      </w:r>
    </w:p>
    <w:p w14:paraId="470BD4BC" w14:textId="77777777" w:rsidR="006F3B76" w:rsidRPr="00556C7C" w:rsidRDefault="0079007B" w:rsidP="0079007B">
      <w:pPr>
        <w:spacing w:line="360" w:lineRule="auto"/>
        <w:ind w:firstLine="720"/>
        <w:jc w:val="both"/>
        <w:rPr>
          <w:sz w:val="24"/>
          <w:szCs w:val="24"/>
        </w:rPr>
      </w:pPr>
      <w:r w:rsidRPr="00556C7C">
        <w:rPr>
          <w:rFonts w:ascii="Times New Roman" w:eastAsia="Times New Roman" w:hAnsi="Times New Roman" w:cs="Times New Roman"/>
          <w:sz w:val="24"/>
          <w:szCs w:val="24"/>
        </w:rPr>
        <w:t xml:space="preserve">CE Electronics is a SME located in Des Moines Iowa, serving as a custom audio hardware manufacturer, retailer of professional and consumer audio equipment, and as an audio parts distributor since 1992.  Our clients approach us with specialized requests for audio equipment, we then obtain the necessary parts from wholesale entities, and build their requests.  If customers wish to purchase individual components, they are ordered from wholesaler suppliers and sold to customers at a markup.  </w:t>
      </w:r>
    </w:p>
    <w:p w14:paraId="2BED07D1" w14:textId="77777777" w:rsidR="006F3B76" w:rsidRPr="00556C7C" w:rsidRDefault="006F3B76" w:rsidP="0079007B">
      <w:pPr>
        <w:spacing w:line="360" w:lineRule="auto"/>
        <w:rPr>
          <w:sz w:val="24"/>
          <w:szCs w:val="24"/>
        </w:rPr>
      </w:pPr>
    </w:p>
    <w:p w14:paraId="3F519665" w14:textId="77777777" w:rsidR="006F3B76" w:rsidRPr="00556C7C" w:rsidRDefault="0079007B" w:rsidP="0079007B">
      <w:pPr>
        <w:spacing w:line="360" w:lineRule="auto"/>
        <w:ind w:firstLine="720"/>
        <w:jc w:val="both"/>
        <w:rPr>
          <w:sz w:val="24"/>
          <w:szCs w:val="24"/>
        </w:rPr>
      </w:pPr>
      <w:r w:rsidRPr="00556C7C">
        <w:rPr>
          <w:rFonts w:ascii="Times New Roman" w:eastAsia="Times New Roman" w:hAnsi="Times New Roman" w:cs="Times New Roman"/>
          <w:sz w:val="24"/>
          <w:szCs w:val="24"/>
        </w:rPr>
        <w:t xml:space="preserve">CE also has a range of consumer and professional final audio goods.  These are sold as new, and also bought back from customers to be refurbished and resold.  CE is a family friendly business with strong </w:t>
      </w:r>
      <w:r w:rsidR="00773E23" w:rsidRPr="00556C7C">
        <w:rPr>
          <w:rFonts w:ascii="Times New Roman" w:eastAsia="Times New Roman" w:hAnsi="Times New Roman" w:cs="Times New Roman"/>
          <w:sz w:val="24"/>
          <w:szCs w:val="24"/>
        </w:rPr>
        <w:t>Midwestern</w:t>
      </w:r>
      <w:r w:rsidRPr="00556C7C">
        <w:rPr>
          <w:rFonts w:ascii="Times New Roman" w:eastAsia="Times New Roman" w:hAnsi="Times New Roman" w:cs="Times New Roman"/>
          <w:sz w:val="24"/>
          <w:szCs w:val="24"/>
        </w:rPr>
        <w:t xml:space="preserve"> values.  Located in a town of 210,000 people, our relationships with regional customers are what drive our business.  While we are seeking to branch to a wider audience with online sales, the primary objective is to improve our current local business processes.  Many of our employees have been with us 10+ years, we rely on their dedication and expertise for successful continued operation.</w:t>
      </w:r>
    </w:p>
    <w:p w14:paraId="380386BF" w14:textId="77777777" w:rsidR="006F3B76" w:rsidRPr="00556C7C" w:rsidRDefault="0079007B" w:rsidP="0079007B">
      <w:pPr>
        <w:spacing w:line="360" w:lineRule="auto"/>
        <w:jc w:val="both"/>
        <w:rPr>
          <w:sz w:val="24"/>
          <w:szCs w:val="24"/>
        </w:rPr>
      </w:pPr>
      <w:r w:rsidRPr="00556C7C">
        <w:rPr>
          <w:rFonts w:ascii="Times New Roman" w:eastAsia="Times New Roman" w:hAnsi="Times New Roman" w:cs="Times New Roman"/>
          <w:sz w:val="24"/>
          <w:szCs w:val="24"/>
        </w:rPr>
        <w:t xml:space="preserve">CE has a gross annual revenue of approximately 1.5 million dollars annually, +- %15 the past 10 years.     </w:t>
      </w:r>
    </w:p>
    <w:p w14:paraId="7A550FFF" w14:textId="77777777" w:rsidR="006F3B76" w:rsidRPr="00556C7C" w:rsidRDefault="006F3B76" w:rsidP="0079007B">
      <w:pPr>
        <w:spacing w:line="360" w:lineRule="auto"/>
        <w:rPr>
          <w:sz w:val="24"/>
          <w:szCs w:val="24"/>
        </w:rPr>
      </w:pPr>
    </w:p>
    <w:p w14:paraId="2C5395D6" w14:textId="77777777" w:rsidR="006F3B76" w:rsidRPr="00556C7C" w:rsidRDefault="0079007B" w:rsidP="0079007B">
      <w:pPr>
        <w:spacing w:line="360" w:lineRule="auto"/>
        <w:ind w:left="360"/>
        <w:rPr>
          <w:sz w:val="24"/>
          <w:szCs w:val="24"/>
        </w:rPr>
      </w:pPr>
      <w:r w:rsidRPr="00556C7C">
        <w:rPr>
          <w:rFonts w:ascii="Times New Roman" w:eastAsia="Times New Roman" w:hAnsi="Times New Roman" w:cs="Times New Roman"/>
          <w:sz w:val="24"/>
          <w:szCs w:val="24"/>
          <w:u w:val="single"/>
        </w:rPr>
        <w:t xml:space="preserve">1.2 Brief Summary of Needs </w:t>
      </w:r>
    </w:p>
    <w:p w14:paraId="1DA7F14F"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CE Electronics is asking for a comprehensive digital, centralized, online based solution for the following areas of operations:</w:t>
      </w:r>
    </w:p>
    <w:p w14:paraId="4EE130E0" w14:textId="77777777" w:rsidR="006F3B76" w:rsidRPr="00556C7C" w:rsidRDefault="0079007B" w:rsidP="0079007B">
      <w:pPr>
        <w:numPr>
          <w:ilvl w:val="0"/>
          <w:numId w:val="15"/>
        </w:numPr>
        <w:spacing w:line="360" w:lineRule="auto"/>
        <w:ind w:hanging="360"/>
        <w:contextualSpacing/>
        <w:rPr>
          <w:sz w:val="24"/>
          <w:szCs w:val="24"/>
        </w:rPr>
      </w:pPr>
      <w:r w:rsidRPr="00556C7C">
        <w:rPr>
          <w:rFonts w:ascii="Times New Roman" w:eastAsia="Times New Roman" w:hAnsi="Times New Roman" w:cs="Times New Roman"/>
          <w:sz w:val="24"/>
          <w:szCs w:val="24"/>
        </w:rPr>
        <w:t>Inventory Management</w:t>
      </w:r>
    </w:p>
    <w:p w14:paraId="301CDEA9" w14:textId="77777777" w:rsidR="006F3B76" w:rsidRPr="00556C7C" w:rsidRDefault="0079007B" w:rsidP="0079007B">
      <w:pPr>
        <w:numPr>
          <w:ilvl w:val="0"/>
          <w:numId w:val="15"/>
        </w:numPr>
        <w:spacing w:line="360" w:lineRule="auto"/>
        <w:ind w:hanging="360"/>
        <w:contextualSpacing/>
        <w:rPr>
          <w:sz w:val="24"/>
          <w:szCs w:val="24"/>
        </w:rPr>
      </w:pPr>
      <w:r w:rsidRPr="00556C7C">
        <w:rPr>
          <w:rFonts w:ascii="Times New Roman" w:eastAsia="Times New Roman" w:hAnsi="Times New Roman" w:cs="Times New Roman"/>
          <w:sz w:val="24"/>
          <w:szCs w:val="24"/>
        </w:rPr>
        <w:t>Trade-In System</w:t>
      </w:r>
    </w:p>
    <w:p w14:paraId="5E96D8B4" w14:textId="77777777" w:rsidR="006F3B76" w:rsidRPr="00556C7C" w:rsidRDefault="0079007B" w:rsidP="0079007B">
      <w:pPr>
        <w:numPr>
          <w:ilvl w:val="0"/>
          <w:numId w:val="15"/>
        </w:numPr>
        <w:spacing w:line="360" w:lineRule="auto"/>
        <w:ind w:hanging="360"/>
        <w:contextualSpacing/>
        <w:rPr>
          <w:sz w:val="24"/>
          <w:szCs w:val="24"/>
        </w:rPr>
      </w:pPr>
      <w:r w:rsidRPr="00556C7C">
        <w:rPr>
          <w:rFonts w:ascii="Times New Roman" w:eastAsia="Times New Roman" w:hAnsi="Times New Roman" w:cs="Times New Roman"/>
          <w:sz w:val="24"/>
          <w:szCs w:val="24"/>
        </w:rPr>
        <w:t>CRM System</w:t>
      </w:r>
    </w:p>
    <w:p w14:paraId="5C044D07" w14:textId="77777777" w:rsidR="006F3B76" w:rsidRPr="00556C7C" w:rsidRDefault="0079007B" w:rsidP="0079007B">
      <w:pPr>
        <w:numPr>
          <w:ilvl w:val="0"/>
          <w:numId w:val="15"/>
        </w:numPr>
        <w:spacing w:line="360" w:lineRule="auto"/>
        <w:ind w:hanging="360"/>
        <w:contextualSpacing/>
        <w:rPr>
          <w:sz w:val="24"/>
          <w:szCs w:val="24"/>
        </w:rPr>
      </w:pPr>
      <w:r w:rsidRPr="00556C7C">
        <w:rPr>
          <w:rFonts w:ascii="Times New Roman" w:eastAsia="Times New Roman" w:hAnsi="Times New Roman" w:cs="Times New Roman"/>
          <w:sz w:val="24"/>
          <w:szCs w:val="24"/>
        </w:rPr>
        <w:t>SRM System</w:t>
      </w:r>
    </w:p>
    <w:p w14:paraId="2C0BE501" w14:textId="77777777" w:rsidR="006F3B76" w:rsidRPr="00556C7C" w:rsidRDefault="0079007B" w:rsidP="0079007B">
      <w:pPr>
        <w:numPr>
          <w:ilvl w:val="0"/>
          <w:numId w:val="15"/>
        </w:numPr>
        <w:spacing w:line="360" w:lineRule="auto"/>
        <w:ind w:hanging="360"/>
        <w:contextualSpacing/>
        <w:rPr>
          <w:sz w:val="24"/>
          <w:szCs w:val="24"/>
        </w:rPr>
      </w:pPr>
      <w:r w:rsidRPr="00556C7C">
        <w:rPr>
          <w:rFonts w:ascii="Times New Roman" w:eastAsia="Times New Roman" w:hAnsi="Times New Roman" w:cs="Times New Roman"/>
          <w:sz w:val="24"/>
          <w:szCs w:val="24"/>
        </w:rPr>
        <w:t>Online Purchasing</w:t>
      </w:r>
    </w:p>
    <w:p w14:paraId="5F5D1A93" w14:textId="77777777" w:rsidR="006F3B76" w:rsidRPr="00556C7C" w:rsidRDefault="006F3B76" w:rsidP="0079007B">
      <w:pPr>
        <w:spacing w:line="360" w:lineRule="auto"/>
        <w:rPr>
          <w:sz w:val="24"/>
          <w:szCs w:val="24"/>
        </w:rPr>
      </w:pPr>
    </w:p>
    <w:p w14:paraId="11D1509F"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Currently these areas are all manually maintained in numerous spreadsheet based silos.  This has led to problems of:</w:t>
      </w:r>
    </w:p>
    <w:p w14:paraId="260EA7B9" w14:textId="77777777" w:rsidR="006F3B76" w:rsidRPr="00556C7C" w:rsidRDefault="006F3B76" w:rsidP="0079007B">
      <w:pPr>
        <w:spacing w:line="360" w:lineRule="auto"/>
        <w:rPr>
          <w:sz w:val="24"/>
          <w:szCs w:val="24"/>
        </w:rPr>
      </w:pPr>
    </w:p>
    <w:p w14:paraId="1B453462"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Employee Overtime</w:t>
      </w:r>
    </w:p>
    <w:p w14:paraId="48F754B7"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Unnecessary shipping costs</w:t>
      </w:r>
    </w:p>
    <w:p w14:paraId="5379C466"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 xml:space="preserve">Inventory Management </w:t>
      </w:r>
    </w:p>
    <w:p w14:paraId="017067AF"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Customer Dissatisfaction</w:t>
      </w:r>
    </w:p>
    <w:p w14:paraId="504643E5"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Inaccurate records</w:t>
      </w:r>
    </w:p>
    <w:p w14:paraId="32A77F2F"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 xml:space="preserve">Inaccurate billing </w:t>
      </w:r>
    </w:p>
    <w:p w14:paraId="5EC70EF4" w14:textId="77777777" w:rsidR="006F3B76" w:rsidRPr="00556C7C" w:rsidRDefault="0079007B" w:rsidP="0079007B">
      <w:pPr>
        <w:numPr>
          <w:ilvl w:val="0"/>
          <w:numId w:val="17"/>
        </w:numPr>
        <w:spacing w:line="360" w:lineRule="auto"/>
        <w:ind w:hanging="360"/>
        <w:contextualSpacing/>
        <w:rPr>
          <w:sz w:val="24"/>
          <w:szCs w:val="24"/>
        </w:rPr>
      </w:pPr>
      <w:r w:rsidRPr="00556C7C">
        <w:rPr>
          <w:rFonts w:ascii="Times New Roman" w:eastAsia="Times New Roman" w:hAnsi="Times New Roman" w:cs="Times New Roman"/>
          <w:sz w:val="24"/>
          <w:szCs w:val="24"/>
        </w:rPr>
        <w:t>Unnecessary telephone fees</w:t>
      </w:r>
    </w:p>
    <w:p w14:paraId="1595A187" w14:textId="77777777" w:rsidR="006F3B76" w:rsidRPr="00556C7C" w:rsidRDefault="006F3B76" w:rsidP="0079007B">
      <w:pPr>
        <w:spacing w:line="360" w:lineRule="auto"/>
        <w:rPr>
          <w:sz w:val="24"/>
          <w:szCs w:val="24"/>
        </w:rPr>
      </w:pPr>
    </w:p>
    <w:p w14:paraId="28626753"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 xml:space="preserve">CE is seeking an integrated solution which will automate tasks relating to aforementioned areas of operations, and relieve current problem areas.  </w:t>
      </w:r>
    </w:p>
    <w:p w14:paraId="6222A63B" w14:textId="77777777" w:rsidR="006F3B76" w:rsidRPr="00556C7C" w:rsidRDefault="006F3B76" w:rsidP="0079007B">
      <w:pPr>
        <w:spacing w:line="360" w:lineRule="auto"/>
        <w:rPr>
          <w:sz w:val="24"/>
          <w:szCs w:val="24"/>
        </w:rPr>
      </w:pPr>
    </w:p>
    <w:p w14:paraId="664FFF6C"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 xml:space="preserve">The ideal solution will provide the following improvements: </w:t>
      </w:r>
    </w:p>
    <w:p w14:paraId="2606B1D8" w14:textId="77777777" w:rsidR="006F3B76" w:rsidRPr="00556C7C" w:rsidRDefault="006F3B76" w:rsidP="0079007B">
      <w:pPr>
        <w:spacing w:line="360" w:lineRule="auto"/>
        <w:rPr>
          <w:sz w:val="24"/>
          <w:szCs w:val="24"/>
        </w:rPr>
      </w:pPr>
    </w:p>
    <w:p w14:paraId="69E17C9D" w14:textId="77777777" w:rsidR="006F3B76" w:rsidRPr="00556C7C" w:rsidRDefault="0079007B" w:rsidP="0079007B">
      <w:pPr>
        <w:numPr>
          <w:ilvl w:val="0"/>
          <w:numId w:val="2"/>
        </w:numPr>
        <w:spacing w:line="360" w:lineRule="auto"/>
        <w:ind w:hanging="360"/>
        <w:contextualSpacing/>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Eliminate manual record keeping</w:t>
      </w:r>
    </w:p>
    <w:p w14:paraId="0A768860" w14:textId="77777777" w:rsidR="006F3B76" w:rsidRPr="00556C7C" w:rsidRDefault="0079007B" w:rsidP="0079007B">
      <w:pPr>
        <w:numPr>
          <w:ilvl w:val="0"/>
          <w:numId w:val="2"/>
        </w:numPr>
        <w:spacing w:line="360" w:lineRule="auto"/>
        <w:ind w:hanging="360"/>
        <w:contextualSpacing/>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 xml:space="preserve">Improve inventory management and accounting by building a central inventory management database and automating supplier order placements </w:t>
      </w:r>
    </w:p>
    <w:p w14:paraId="005A8F97" w14:textId="77777777" w:rsidR="006F3B76" w:rsidRPr="00556C7C" w:rsidRDefault="0079007B" w:rsidP="0079007B">
      <w:pPr>
        <w:numPr>
          <w:ilvl w:val="0"/>
          <w:numId w:val="2"/>
        </w:numPr>
        <w:spacing w:line="360" w:lineRule="auto"/>
        <w:ind w:hanging="360"/>
        <w:contextualSpacing/>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Increase equipment profitability by maintaining accurate retail, buyback, and sales values</w:t>
      </w:r>
    </w:p>
    <w:p w14:paraId="2D4336A0" w14:textId="77777777" w:rsidR="006F3B76" w:rsidRPr="00556C7C" w:rsidRDefault="0079007B" w:rsidP="0079007B">
      <w:pPr>
        <w:numPr>
          <w:ilvl w:val="0"/>
          <w:numId w:val="2"/>
        </w:numPr>
        <w:spacing w:line="360" w:lineRule="auto"/>
        <w:ind w:hanging="360"/>
        <w:contextualSpacing/>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Increase customer satisfaction with online purchasing and record keeping</w:t>
      </w:r>
    </w:p>
    <w:p w14:paraId="06935665" w14:textId="77777777" w:rsidR="006F3B76" w:rsidRPr="00556C7C" w:rsidRDefault="0079007B" w:rsidP="0079007B">
      <w:pPr>
        <w:numPr>
          <w:ilvl w:val="0"/>
          <w:numId w:val="2"/>
        </w:numPr>
        <w:spacing w:line="360" w:lineRule="auto"/>
        <w:ind w:hanging="360"/>
        <w:contextualSpacing/>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 xml:space="preserve">Support accounting with invoice creation and accounts payable management </w:t>
      </w:r>
    </w:p>
    <w:p w14:paraId="5D662061" w14:textId="77777777" w:rsidR="006F3B76" w:rsidRPr="00556C7C" w:rsidRDefault="0079007B" w:rsidP="0079007B">
      <w:pPr>
        <w:numPr>
          <w:ilvl w:val="0"/>
          <w:numId w:val="2"/>
        </w:numPr>
        <w:spacing w:line="360" w:lineRule="auto"/>
        <w:ind w:hanging="360"/>
        <w:contextualSpacing/>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Provide supplier and customer access portals for order status and account information review</w:t>
      </w:r>
    </w:p>
    <w:p w14:paraId="31F51237" w14:textId="77777777" w:rsidR="006F3B76" w:rsidRPr="00556C7C" w:rsidRDefault="006F3B76" w:rsidP="0079007B">
      <w:pPr>
        <w:spacing w:line="360" w:lineRule="auto"/>
        <w:jc w:val="both"/>
        <w:rPr>
          <w:sz w:val="24"/>
          <w:szCs w:val="24"/>
        </w:rPr>
      </w:pPr>
    </w:p>
    <w:p w14:paraId="21C88DD1" w14:textId="77777777" w:rsidR="006F3B76" w:rsidRPr="00556C7C" w:rsidRDefault="0079007B" w:rsidP="0079007B">
      <w:pPr>
        <w:spacing w:line="360" w:lineRule="auto"/>
        <w:jc w:val="both"/>
        <w:rPr>
          <w:color w:val="auto"/>
          <w:sz w:val="24"/>
          <w:szCs w:val="24"/>
        </w:rPr>
      </w:pPr>
      <w:r w:rsidRPr="00556C7C">
        <w:rPr>
          <w:rFonts w:ascii="Times New Roman" w:eastAsia="Times New Roman" w:hAnsi="Times New Roman" w:cs="Times New Roman"/>
          <w:color w:val="auto"/>
          <w:sz w:val="24"/>
          <w:szCs w:val="24"/>
        </w:rPr>
        <w:t xml:space="preserve">    </w:t>
      </w:r>
      <w:r w:rsidRPr="00556C7C">
        <w:rPr>
          <w:rFonts w:ascii="Times New Roman" w:eastAsia="Times New Roman" w:hAnsi="Times New Roman" w:cs="Times New Roman"/>
          <w:color w:val="auto"/>
          <w:sz w:val="24"/>
          <w:szCs w:val="24"/>
          <w:u w:val="single"/>
        </w:rPr>
        <w:t xml:space="preserve">1.3 Explanation of RFP </w:t>
      </w:r>
    </w:p>
    <w:p w14:paraId="25F5497E" w14:textId="77777777" w:rsidR="006F3B76" w:rsidRPr="00556C7C" w:rsidRDefault="0079007B" w:rsidP="0079007B">
      <w:pPr>
        <w:spacing w:line="360" w:lineRule="auto"/>
        <w:jc w:val="both"/>
        <w:rPr>
          <w:rFonts w:ascii="Times New Roman" w:eastAsia="Times New Roman" w:hAnsi="Times New Roman" w:cs="Times New Roman"/>
          <w:sz w:val="24"/>
          <w:szCs w:val="24"/>
        </w:rPr>
      </w:pPr>
      <w:r w:rsidRPr="00556C7C">
        <w:rPr>
          <w:rFonts w:ascii="Times New Roman" w:eastAsia="Times New Roman" w:hAnsi="Times New Roman" w:cs="Times New Roman"/>
          <w:sz w:val="24"/>
          <w:szCs w:val="24"/>
        </w:rPr>
        <w:t xml:space="preserve">This RFP has been created by CE serves to solicit bids from potential IT, Software Development, Technology Consulting, and similar vendors.  CE is seeking vendors who can provide comprehensive services for all project areas mentioned in this RFP.  </w:t>
      </w:r>
    </w:p>
    <w:p w14:paraId="4E1133F3" w14:textId="77777777" w:rsidR="00BF0C31" w:rsidRPr="00556C7C" w:rsidRDefault="00BF0C31" w:rsidP="0079007B">
      <w:pPr>
        <w:spacing w:line="360" w:lineRule="auto"/>
        <w:jc w:val="both"/>
        <w:rPr>
          <w:sz w:val="24"/>
          <w:szCs w:val="24"/>
        </w:rPr>
      </w:pPr>
    </w:p>
    <w:p w14:paraId="0502CE91"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This document covers all high level:</w:t>
      </w:r>
    </w:p>
    <w:p w14:paraId="57BB499F"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Technical requirements</w:t>
      </w:r>
    </w:p>
    <w:p w14:paraId="47043466"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Liability requirements</w:t>
      </w:r>
    </w:p>
    <w:p w14:paraId="075B0C84"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Proposal standards and formats</w:t>
      </w:r>
    </w:p>
    <w:p w14:paraId="4AFBE72A"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Rules to govern proposal acceptance</w:t>
      </w:r>
    </w:p>
    <w:p w14:paraId="3CE00D7A"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Product requirements and features</w:t>
      </w:r>
    </w:p>
    <w:p w14:paraId="7A71C547"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Required vendor supplied information</w:t>
      </w:r>
    </w:p>
    <w:p w14:paraId="79AA2B54" w14:textId="77777777" w:rsidR="006F3B76" w:rsidRPr="00556C7C" w:rsidRDefault="0079007B" w:rsidP="0079007B">
      <w:pPr>
        <w:numPr>
          <w:ilvl w:val="0"/>
          <w:numId w:val="18"/>
        </w:numPr>
        <w:spacing w:line="360" w:lineRule="auto"/>
        <w:ind w:hanging="360"/>
        <w:contextualSpacing/>
        <w:rPr>
          <w:sz w:val="24"/>
          <w:szCs w:val="24"/>
        </w:rPr>
      </w:pPr>
      <w:r w:rsidRPr="00556C7C">
        <w:rPr>
          <w:rFonts w:ascii="Times New Roman" w:eastAsia="Times New Roman" w:hAnsi="Times New Roman" w:cs="Times New Roman"/>
          <w:sz w:val="24"/>
          <w:szCs w:val="24"/>
        </w:rPr>
        <w:t>Vendor Evaluation Criteria</w:t>
      </w:r>
    </w:p>
    <w:p w14:paraId="104D1D25" w14:textId="77777777" w:rsidR="006F3B76" w:rsidRPr="00556C7C" w:rsidRDefault="006F3B76" w:rsidP="0079007B">
      <w:pPr>
        <w:spacing w:line="360" w:lineRule="auto"/>
        <w:rPr>
          <w:sz w:val="24"/>
          <w:szCs w:val="24"/>
        </w:rPr>
      </w:pPr>
    </w:p>
    <w:p w14:paraId="7963D002"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2.0 Standards and Instructions</w:t>
      </w:r>
    </w:p>
    <w:p w14:paraId="052FC614" w14:textId="77777777" w:rsidR="006F3B76" w:rsidRDefault="006F3B76" w:rsidP="0079007B">
      <w:pPr>
        <w:spacing w:line="360" w:lineRule="auto"/>
      </w:pPr>
    </w:p>
    <w:p w14:paraId="14CEAFBB" w14:textId="77777777" w:rsidR="006F3B76" w:rsidRPr="00556C7C" w:rsidRDefault="0079007B" w:rsidP="0079007B">
      <w:pPr>
        <w:spacing w:line="360" w:lineRule="auto"/>
        <w:rPr>
          <w:b/>
          <w:sz w:val="24"/>
          <w:szCs w:val="24"/>
        </w:rPr>
      </w:pPr>
      <w:r w:rsidRPr="00556C7C">
        <w:rPr>
          <w:rFonts w:ascii="Times New Roman" w:eastAsia="Times New Roman" w:hAnsi="Times New Roman" w:cs="Times New Roman"/>
          <w:b/>
          <w:sz w:val="24"/>
          <w:szCs w:val="24"/>
          <w:u w:val="single"/>
        </w:rPr>
        <w:t xml:space="preserve">2.1 Schedule of Events Leading to Contract </w:t>
      </w:r>
    </w:p>
    <w:p w14:paraId="583850D4" w14:textId="77777777" w:rsidR="006F3B76" w:rsidRPr="00556C7C" w:rsidRDefault="006F3B76" w:rsidP="0079007B">
      <w:pPr>
        <w:spacing w:line="360" w:lineRule="auto"/>
        <w:rPr>
          <w:sz w:val="24"/>
          <w:szCs w:val="24"/>
        </w:rPr>
      </w:pPr>
    </w:p>
    <w:p w14:paraId="0381C231"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u w:val="single"/>
        </w:rPr>
        <w:t>2.1 Date of Issue of RFP</w:t>
      </w:r>
    </w:p>
    <w:p w14:paraId="240377DE" w14:textId="77777777" w:rsidR="006F3B76" w:rsidRPr="00556C7C" w:rsidRDefault="0079007B" w:rsidP="00BF0C31">
      <w:pPr>
        <w:spacing w:line="360" w:lineRule="auto"/>
        <w:jc w:val="both"/>
        <w:rPr>
          <w:sz w:val="24"/>
          <w:szCs w:val="24"/>
        </w:rPr>
      </w:pPr>
      <w:r w:rsidRPr="00556C7C">
        <w:rPr>
          <w:rFonts w:ascii="Times New Roman" w:eastAsia="Times New Roman" w:hAnsi="Times New Roman" w:cs="Times New Roman"/>
          <w:sz w:val="24"/>
          <w:szCs w:val="24"/>
        </w:rPr>
        <w:t xml:space="preserve">CE has issued an RFP on Nov. 21st, 2016.  It is expected this single RFP will cover all aspects of the proposed project, and will be the only document issued as such.  Submission of written questions regarding the RFP are due Jan. 2nd, 2017.  CE will respond to all question submissions by Feb. 2nd, 2017.  CE may, at its own discretion, issue addendums or a revised RFP relating to vendor questions and clarifications.  </w:t>
      </w:r>
    </w:p>
    <w:p w14:paraId="341A3D9D" w14:textId="77777777" w:rsidR="006F3B76" w:rsidRPr="00556C7C" w:rsidRDefault="006F3B76" w:rsidP="0079007B">
      <w:pPr>
        <w:spacing w:line="360" w:lineRule="auto"/>
        <w:rPr>
          <w:sz w:val="24"/>
          <w:szCs w:val="24"/>
        </w:rPr>
      </w:pPr>
    </w:p>
    <w:p w14:paraId="6DBA9230" w14:textId="77777777" w:rsidR="006F3B76" w:rsidRPr="009B4826" w:rsidRDefault="0079007B" w:rsidP="0079007B">
      <w:pPr>
        <w:spacing w:line="360" w:lineRule="auto"/>
        <w:rPr>
          <w:sz w:val="24"/>
          <w:szCs w:val="24"/>
        </w:rPr>
      </w:pPr>
      <w:r w:rsidRPr="009B4826">
        <w:rPr>
          <w:rFonts w:ascii="Times New Roman" w:eastAsia="Times New Roman" w:hAnsi="Times New Roman" w:cs="Times New Roman"/>
          <w:sz w:val="24"/>
          <w:szCs w:val="24"/>
          <w:u w:val="single"/>
        </w:rPr>
        <w:t xml:space="preserve">2.2 Date Bids </w:t>
      </w:r>
      <w:r w:rsidR="009B4826" w:rsidRPr="009B4826">
        <w:rPr>
          <w:rFonts w:ascii="Times New Roman" w:eastAsia="Times New Roman" w:hAnsi="Times New Roman" w:cs="Times New Roman"/>
          <w:sz w:val="24"/>
          <w:szCs w:val="24"/>
          <w:u w:val="single"/>
        </w:rPr>
        <w:t>Are</w:t>
      </w:r>
      <w:r w:rsidRPr="009B4826">
        <w:rPr>
          <w:rFonts w:ascii="Times New Roman" w:eastAsia="Times New Roman" w:hAnsi="Times New Roman" w:cs="Times New Roman"/>
          <w:sz w:val="24"/>
          <w:szCs w:val="24"/>
          <w:u w:val="single"/>
        </w:rPr>
        <w:t xml:space="preserve"> Due</w:t>
      </w:r>
    </w:p>
    <w:p w14:paraId="298739B2" w14:textId="77777777" w:rsidR="006F3B76" w:rsidRPr="00556C7C" w:rsidRDefault="0079007B" w:rsidP="009B4826">
      <w:pPr>
        <w:spacing w:line="360" w:lineRule="auto"/>
        <w:jc w:val="both"/>
        <w:rPr>
          <w:sz w:val="24"/>
          <w:szCs w:val="24"/>
        </w:rPr>
      </w:pPr>
      <w:r w:rsidRPr="00556C7C">
        <w:rPr>
          <w:rFonts w:ascii="Times New Roman" w:eastAsia="Times New Roman" w:hAnsi="Times New Roman" w:cs="Times New Roman"/>
          <w:sz w:val="24"/>
          <w:szCs w:val="24"/>
        </w:rPr>
        <w:t xml:space="preserve">CE will begin reviewing vendor proposals on March. 1st, 2017.  Following review of all submitted bids, CE will contact vendor references and conduct any necessary interviews by April 14th, 2017.  </w:t>
      </w:r>
    </w:p>
    <w:p w14:paraId="43BD17B0" w14:textId="77777777" w:rsidR="006F3B76" w:rsidRPr="00556C7C" w:rsidRDefault="006F3B76" w:rsidP="00BF0C31">
      <w:pPr>
        <w:spacing w:line="360" w:lineRule="auto"/>
        <w:jc w:val="both"/>
        <w:rPr>
          <w:sz w:val="24"/>
          <w:szCs w:val="24"/>
        </w:rPr>
      </w:pPr>
    </w:p>
    <w:p w14:paraId="4842935A" w14:textId="77777777" w:rsidR="006F3B76" w:rsidRPr="00556C7C" w:rsidRDefault="0079007B" w:rsidP="00BF0C31">
      <w:pPr>
        <w:spacing w:line="360" w:lineRule="auto"/>
        <w:rPr>
          <w:sz w:val="24"/>
          <w:szCs w:val="24"/>
        </w:rPr>
      </w:pPr>
      <w:r w:rsidRPr="00556C7C">
        <w:rPr>
          <w:rFonts w:ascii="Times New Roman" w:eastAsia="Times New Roman" w:hAnsi="Times New Roman" w:cs="Times New Roman"/>
          <w:sz w:val="24"/>
          <w:szCs w:val="24"/>
          <w:u w:val="single"/>
        </w:rPr>
        <w:t>2.3 Bid Selection</w:t>
      </w:r>
    </w:p>
    <w:p w14:paraId="3D1BCA6C" w14:textId="77777777" w:rsidR="006F3B76" w:rsidRPr="00556C7C" w:rsidRDefault="0079007B" w:rsidP="00BF0C31">
      <w:pPr>
        <w:spacing w:line="360" w:lineRule="auto"/>
        <w:jc w:val="both"/>
        <w:rPr>
          <w:sz w:val="24"/>
          <w:szCs w:val="24"/>
        </w:rPr>
      </w:pPr>
      <w:r w:rsidRPr="00556C7C">
        <w:rPr>
          <w:rFonts w:ascii="Times New Roman" w:eastAsia="Times New Roman" w:hAnsi="Times New Roman" w:cs="Times New Roman"/>
          <w:sz w:val="24"/>
          <w:szCs w:val="24"/>
        </w:rPr>
        <w:t xml:space="preserve">CE plans to select a suitable vendor and begin contract negotiations no later than June 1st, 2017.  It is possible for a contract to be awarded at an earlier date if CE has completed all due diligence related to the vendor, and negotiations are completed.  Negotiations are expected to be completed by June 15th, 2017.  </w:t>
      </w:r>
    </w:p>
    <w:p w14:paraId="6E316C32" w14:textId="77777777" w:rsidR="006F3B76" w:rsidRPr="00556C7C" w:rsidRDefault="006F3B76" w:rsidP="00BF0C31">
      <w:pPr>
        <w:spacing w:line="360" w:lineRule="auto"/>
        <w:jc w:val="both"/>
        <w:rPr>
          <w:sz w:val="24"/>
          <w:szCs w:val="24"/>
        </w:rPr>
      </w:pPr>
    </w:p>
    <w:p w14:paraId="7910A7A2" w14:textId="77777777" w:rsidR="009B4826" w:rsidRDefault="009B4826" w:rsidP="0079007B">
      <w:pPr>
        <w:spacing w:line="360" w:lineRule="auto"/>
        <w:rPr>
          <w:rFonts w:ascii="Times New Roman" w:eastAsia="Times New Roman" w:hAnsi="Times New Roman" w:cs="Times New Roman"/>
          <w:sz w:val="24"/>
          <w:szCs w:val="24"/>
          <w:u w:val="single"/>
        </w:rPr>
      </w:pPr>
    </w:p>
    <w:p w14:paraId="0EFBDA3B"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u w:val="single"/>
        </w:rPr>
        <w:t>2.4 Commencement of Contractor Work</w:t>
      </w:r>
    </w:p>
    <w:p w14:paraId="6EEFBDF5"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 xml:space="preserve">Following contract </w:t>
      </w:r>
      <w:r w:rsidR="009B4826" w:rsidRPr="00556C7C">
        <w:rPr>
          <w:rFonts w:ascii="Times New Roman" w:eastAsia="Times New Roman" w:hAnsi="Times New Roman" w:cs="Times New Roman"/>
          <w:sz w:val="24"/>
          <w:szCs w:val="24"/>
        </w:rPr>
        <w:t>negotiations,</w:t>
      </w:r>
      <w:r w:rsidRPr="00556C7C">
        <w:rPr>
          <w:rFonts w:ascii="Times New Roman" w:eastAsia="Times New Roman" w:hAnsi="Times New Roman" w:cs="Times New Roman"/>
          <w:sz w:val="24"/>
          <w:szCs w:val="24"/>
        </w:rPr>
        <w:t xml:space="preserve"> the vendor will be prepared to begin work no later than August 1st, 2017. </w:t>
      </w:r>
    </w:p>
    <w:p w14:paraId="7E574681" w14:textId="77777777" w:rsidR="006F3B76" w:rsidRPr="00556C7C" w:rsidRDefault="006F3B76" w:rsidP="0079007B">
      <w:pPr>
        <w:spacing w:line="360" w:lineRule="auto"/>
        <w:rPr>
          <w:sz w:val="24"/>
          <w:szCs w:val="24"/>
        </w:rPr>
      </w:pPr>
    </w:p>
    <w:p w14:paraId="7538AF48"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u w:val="single"/>
        </w:rPr>
        <w:t xml:space="preserve">2.5 Date of System Implementation </w:t>
      </w:r>
    </w:p>
    <w:p w14:paraId="1AA95711" w14:textId="77777777" w:rsidR="006F3B76" w:rsidRPr="00556C7C" w:rsidRDefault="0079007B" w:rsidP="0079007B">
      <w:pPr>
        <w:spacing w:line="360" w:lineRule="auto"/>
        <w:rPr>
          <w:sz w:val="24"/>
          <w:szCs w:val="24"/>
        </w:rPr>
      </w:pPr>
      <w:r w:rsidRPr="00556C7C">
        <w:rPr>
          <w:rFonts w:ascii="Times New Roman" w:eastAsia="Times New Roman" w:hAnsi="Times New Roman" w:cs="Times New Roman"/>
          <w:sz w:val="24"/>
          <w:szCs w:val="24"/>
        </w:rPr>
        <w:t xml:space="preserve">Based on our technology consultant’s estimates, a project of this scale is expected to take 63-90 business days.  Using this estimate, CE is expecting the final project to be implemented between Oct. 26th, 2017 and Dec. 4th, 2017.  </w:t>
      </w:r>
    </w:p>
    <w:p w14:paraId="6D7DEF08" w14:textId="77777777" w:rsidR="006F3B76" w:rsidRPr="00A905F4" w:rsidRDefault="006F3B76" w:rsidP="0079007B">
      <w:pPr>
        <w:spacing w:line="360" w:lineRule="auto"/>
        <w:rPr>
          <w:sz w:val="24"/>
          <w:szCs w:val="24"/>
        </w:rPr>
      </w:pPr>
    </w:p>
    <w:p w14:paraId="1347E72B"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3.0 Administrative Rules That Will Govern Selection Decision</w:t>
      </w:r>
    </w:p>
    <w:p w14:paraId="487C0768"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CE Bids Email Address:  acarver@celectronics.com</w:t>
      </w:r>
    </w:p>
    <w:p w14:paraId="5934EFC1" w14:textId="77777777" w:rsidR="006F3B76" w:rsidRPr="0007120F" w:rsidRDefault="0079007B" w:rsidP="00556C7C">
      <w:pPr>
        <w:spacing w:line="360" w:lineRule="auto"/>
        <w:rPr>
          <w:sz w:val="24"/>
          <w:szCs w:val="24"/>
        </w:rPr>
      </w:pPr>
      <w:r w:rsidRPr="0007120F">
        <w:rPr>
          <w:rFonts w:ascii="Times New Roman" w:eastAsia="Times New Roman" w:hAnsi="Times New Roman" w:cs="Times New Roman"/>
          <w:sz w:val="24"/>
          <w:szCs w:val="24"/>
          <w:u w:val="single"/>
        </w:rPr>
        <w:t>3.1 Communications with CE Regarding the RFP</w:t>
      </w:r>
    </w:p>
    <w:p w14:paraId="5EDEAA2F" w14:textId="77777777"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 xml:space="preserve">Vendors will use CE’s bids email address, identified above, for any communications with CE regarding the RFP and award.  Vendors must include the RFP number in the subject line of any written communication.  </w:t>
      </w:r>
    </w:p>
    <w:p w14:paraId="1F33BC92" w14:textId="77777777"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 xml:space="preserve">Prospective vendors will not contact any CE personnel or its consultants for meetings, conferences, or discussions specifically related to this RFP at any time prior to any Notice of Intent to Award a contract.  Unauthorized contact with CE staff or its consultants may result in rejection of the vendor’s proposal.  </w:t>
      </w:r>
    </w:p>
    <w:p w14:paraId="1ED5EB4F" w14:textId="77777777" w:rsidR="006F3B76" w:rsidRPr="0007120F" w:rsidRDefault="006F3B76" w:rsidP="0079007B">
      <w:pPr>
        <w:spacing w:line="360" w:lineRule="auto"/>
        <w:rPr>
          <w:sz w:val="24"/>
          <w:szCs w:val="24"/>
        </w:rPr>
      </w:pPr>
    </w:p>
    <w:p w14:paraId="0FB0E701"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3.2 Questions Regarding the RFP</w:t>
      </w:r>
    </w:p>
    <w:p w14:paraId="109AD8C6" w14:textId="77777777"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Bidders interested in responding to the solicitation may submit questions via email to the Bids Email Address, identified above, by Jan. 2nd, 2017.  All vendor questions will be answered by Feb. 2nd 2017.  Questions received after 5pm CT on the due date will not be answered.  All email submissions must contain the RFP number in the subject line.</w:t>
      </w:r>
    </w:p>
    <w:p w14:paraId="1F7ADB61" w14:textId="77777777" w:rsidR="006F3B76" w:rsidRPr="0007120F" w:rsidRDefault="006F3B76" w:rsidP="0079007B">
      <w:pPr>
        <w:spacing w:line="360" w:lineRule="auto"/>
        <w:rPr>
          <w:sz w:val="24"/>
          <w:szCs w:val="24"/>
        </w:rPr>
      </w:pPr>
    </w:p>
    <w:p w14:paraId="473EDB99" w14:textId="77777777" w:rsidR="006F3B76" w:rsidRPr="0007120F" w:rsidRDefault="0079007B" w:rsidP="00556C7C">
      <w:pPr>
        <w:spacing w:line="360" w:lineRule="auto"/>
        <w:rPr>
          <w:sz w:val="24"/>
          <w:szCs w:val="24"/>
        </w:rPr>
      </w:pPr>
      <w:r w:rsidRPr="0007120F">
        <w:rPr>
          <w:rFonts w:ascii="Times New Roman" w:eastAsia="Times New Roman" w:hAnsi="Times New Roman" w:cs="Times New Roman"/>
          <w:sz w:val="24"/>
          <w:szCs w:val="24"/>
          <w:u w:val="single"/>
        </w:rPr>
        <w:t>3.3 Errors in the RFP</w:t>
      </w:r>
    </w:p>
    <w:p w14:paraId="517B61BC" w14:textId="77777777"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If, prior to the date fixed for submission of proposals, a proposer discovers any ambiguity, conflict, discrepancy, omission, or error in this solicitation document, the proposer shall immediately notify CE via email to the CE Bids Email Address, identified above and request modification or clarification of the RFP. If a proposer is requesting a modification, the request must state the recommended modification and the proposer’s reasons for proposing the modification. Without disclosing the source of the request, CE may modify the solicitation document prior to the date fixed for submission of proposals by releasing an addendum to the solicitation.  (3.3 Errors in the RFP adapted from [1])</w:t>
      </w:r>
    </w:p>
    <w:p w14:paraId="05614B62" w14:textId="77777777" w:rsidR="006F3B76" w:rsidRDefault="006F3B76" w:rsidP="0079007B">
      <w:pPr>
        <w:spacing w:line="360" w:lineRule="auto"/>
      </w:pPr>
    </w:p>
    <w:p w14:paraId="0095992A"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4.0 Proposal Expenses</w:t>
      </w:r>
    </w:p>
    <w:p w14:paraId="06219A55" w14:textId="77777777"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CE is accepting RFP response proposals, not paid evaluations.  No bidder will be paid a fee for their recommendations or proposals.  Bidders are responsible for any transmission or shipping costs associated with their proposals.</w:t>
      </w:r>
    </w:p>
    <w:p w14:paraId="522A5997" w14:textId="77777777" w:rsidR="00556C7C" w:rsidRDefault="00556C7C" w:rsidP="0079007B">
      <w:pPr>
        <w:spacing w:line="360" w:lineRule="auto"/>
        <w:rPr>
          <w:rFonts w:ascii="Times New Roman" w:eastAsia="Times New Roman" w:hAnsi="Times New Roman" w:cs="Times New Roman"/>
          <w:b/>
          <w:sz w:val="30"/>
          <w:szCs w:val="30"/>
        </w:rPr>
      </w:pPr>
    </w:p>
    <w:p w14:paraId="3DBBC95C"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5.0 Format for Proposals</w:t>
      </w:r>
    </w:p>
    <w:p w14:paraId="68289E4B"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 xml:space="preserve">5.0 Format for Proposals </w:t>
      </w:r>
    </w:p>
    <w:p w14:paraId="794D9535"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At a minimum, any vendor bid should include:</w:t>
      </w:r>
    </w:p>
    <w:p w14:paraId="30621D06"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Company Overview</w:t>
      </w:r>
    </w:p>
    <w:p w14:paraId="3F0031F1"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Project Plan and Approach</w:t>
      </w:r>
    </w:p>
    <w:p w14:paraId="0588BE53"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Technical Obstacles</w:t>
      </w:r>
    </w:p>
    <w:p w14:paraId="69FA2C79"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Budgetary Risks</w:t>
      </w:r>
    </w:p>
    <w:p w14:paraId="3D89123F"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Implementation Plan</w:t>
      </w:r>
    </w:p>
    <w:p w14:paraId="4E8DD121"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Institutional Resources</w:t>
      </w:r>
    </w:p>
    <w:p w14:paraId="319CBB73"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Fee Structure</w:t>
      </w:r>
    </w:p>
    <w:p w14:paraId="64D00A29"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Relevant Terms and Conditions</w:t>
      </w:r>
    </w:p>
    <w:p w14:paraId="1C22A981"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Financial Health of bidding company - at a minimum should include:</w:t>
      </w:r>
    </w:p>
    <w:p w14:paraId="78CD6ED6"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Current Ratio</w:t>
      </w:r>
    </w:p>
    <w:p w14:paraId="7C21F1B0"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Quick Ratio</w:t>
      </w:r>
    </w:p>
    <w:p w14:paraId="3D41E725"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Cash Ratio</w:t>
      </w:r>
    </w:p>
    <w:p w14:paraId="244D5A2C"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Operating Ratio</w:t>
      </w:r>
    </w:p>
    <w:p w14:paraId="46891AC2"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Net Profit Ratio</w:t>
      </w:r>
    </w:p>
    <w:p w14:paraId="14D456FA" w14:textId="77777777" w:rsidR="006F3B76" w:rsidRPr="0007120F" w:rsidRDefault="0079007B" w:rsidP="0079007B">
      <w:pPr>
        <w:numPr>
          <w:ilvl w:val="0"/>
          <w:numId w:val="13"/>
        </w:numPr>
        <w:spacing w:line="360" w:lineRule="auto"/>
        <w:ind w:hanging="360"/>
        <w:contextualSpacing/>
        <w:rPr>
          <w:sz w:val="24"/>
          <w:szCs w:val="24"/>
        </w:rPr>
      </w:pPr>
      <w:r w:rsidRPr="0007120F">
        <w:rPr>
          <w:rFonts w:ascii="Times New Roman" w:eastAsia="Times New Roman" w:hAnsi="Times New Roman" w:cs="Times New Roman"/>
          <w:sz w:val="24"/>
          <w:szCs w:val="24"/>
        </w:rPr>
        <w:t xml:space="preserve">References </w:t>
      </w:r>
      <w:r w:rsidRPr="0007120F">
        <w:rPr>
          <w:rFonts w:ascii="Times New Roman" w:eastAsia="Times New Roman" w:hAnsi="Times New Roman" w:cs="Times New Roman"/>
          <w:sz w:val="24"/>
          <w:szCs w:val="24"/>
        </w:rPr>
        <w:tab/>
      </w:r>
    </w:p>
    <w:p w14:paraId="311967C6" w14:textId="77777777" w:rsidR="006F3B76" w:rsidRPr="0007120F" w:rsidRDefault="0079007B" w:rsidP="0079007B">
      <w:pPr>
        <w:numPr>
          <w:ilvl w:val="1"/>
          <w:numId w:val="13"/>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To be contacted by CE in the event of bid consideration</w:t>
      </w:r>
    </w:p>
    <w:p w14:paraId="36AEDE30" w14:textId="77777777" w:rsidR="006F3B76" w:rsidRPr="0007120F" w:rsidRDefault="006F3B76" w:rsidP="0079007B">
      <w:pPr>
        <w:spacing w:line="360" w:lineRule="auto"/>
        <w:rPr>
          <w:sz w:val="24"/>
          <w:szCs w:val="24"/>
        </w:rPr>
      </w:pPr>
    </w:p>
    <w:p w14:paraId="6D8EA74F"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5.1 Demonstration Expectations</w:t>
      </w:r>
    </w:p>
    <w:p w14:paraId="14B573AB" w14:textId="77777777"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 xml:space="preserve">Proposers are expected to demonstrate their capacity to meet project objectives set by CE.  Vendors should be prepared to demonstrate their solution in its eternity, and stipulate any objectives their solution cannot fulfill.  CE will </w:t>
      </w:r>
      <w:r w:rsidRPr="0007120F">
        <w:rPr>
          <w:rFonts w:ascii="Times New Roman" w:eastAsia="Times New Roman" w:hAnsi="Times New Roman" w:cs="Times New Roman"/>
          <w:sz w:val="24"/>
          <w:szCs w:val="24"/>
          <w:u w:val="single"/>
        </w:rPr>
        <w:t>not</w:t>
      </w:r>
      <w:r w:rsidRPr="0007120F">
        <w:rPr>
          <w:rFonts w:ascii="Times New Roman" w:eastAsia="Times New Roman" w:hAnsi="Times New Roman" w:cs="Times New Roman"/>
          <w:sz w:val="24"/>
          <w:szCs w:val="24"/>
        </w:rPr>
        <w:t xml:space="preserve"> be holding in person presentations or demonstrations.  Should your firm be considered as a finalist, CE and the bidder jointly will determine the best method of answering outstanding vendor questions and conducting vendor interviews.  Including but not limited to:</w:t>
      </w:r>
    </w:p>
    <w:p w14:paraId="1023253D" w14:textId="77777777" w:rsidR="006F3B76" w:rsidRPr="0007120F" w:rsidRDefault="006F3B76" w:rsidP="0079007B">
      <w:pPr>
        <w:spacing w:line="360" w:lineRule="auto"/>
        <w:rPr>
          <w:sz w:val="24"/>
          <w:szCs w:val="24"/>
        </w:rPr>
      </w:pPr>
    </w:p>
    <w:p w14:paraId="2F585EE4" w14:textId="77777777" w:rsidR="006F3B76" w:rsidRPr="0007120F" w:rsidRDefault="0079007B" w:rsidP="0079007B">
      <w:pPr>
        <w:numPr>
          <w:ilvl w:val="0"/>
          <w:numId w:val="8"/>
        </w:numPr>
        <w:spacing w:line="360" w:lineRule="auto"/>
        <w:ind w:hanging="360"/>
        <w:contextualSpacing/>
        <w:rPr>
          <w:sz w:val="24"/>
          <w:szCs w:val="24"/>
        </w:rPr>
      </w:pPr>
      <w:r w:rsidRPr="0007120F">
        <w:rPr>
          <w:rFonts w:ascii="Times New Roman" w:eastAsia="Times New Roman" w:hAnsi="Times New Roman" w:cs="Times New Roman"/>
          <w:sz w:val="24"/>
          <w:szCs w:val="24"/>
        </w:rPr>
        <w:t>Skype, GoToMeeting Video Meeting</w:t>
      </w:r>
    </w:p>
    <w:p w14:paraId="6C3D2079" w14:textId="77777777" w:rsidR="006F3B76" w:rsidRPr="0007120F" w:rsidRDefault="0079007B" w:rsidP="0079007B">
      <w:pPr>
        <w:numPr>
          <w:ilvl w:val="0"/>
          <w:numId w:val="8"/>
        </w:numPr>
        <w:spacing w:line="360" w:lineRule="auto"/>
        <w:ind w:hanging="360"/>
        <w:contextualSpacing/>
        <w:rPr>
          <w:sz w:val="24"/>
          <w:szCs w:val="24"/>
        </w:rPr>
      </w:pPr>
      <w:r w:rsidRPr="0007120F">
        <w:rPr>
          <w:rFonts w:ascii="Times New Roman" w:eastAsia="Times New Roman" w:hAnsi="Times New Roman" w:cs="Times New Roman"/>
          <w:sz w:val="24"/>
          <w:szCs w:val="24"/>
        </w:rPr>
        <w:t>Asynchronous Video Messaging</w:t>
      </w:r>
    </w:p>
    <w:p w14:paraId="0013C563" w14:textId="77777777" w:rsidR="006F3B76" w:rsidRPr="0007120F" w:rsidRDefault="0079007B" w:rsidP="0079007B">
      <w:pPr>
        <w:numPr>
          <w:ilvl w:val="0"/>
          <w:numId w:val="8"/>
        </w:numPr>
        <w:spacing w:line="360" w:lineRule="auto"/>
        <w:ind w:hanging="360"/>
        <w:contextualSpacing/>
        <w:rPr>
          <w:sz w:val="24"/>
          <w:szCs w:val="24"/>
        </w:rPr>
      </w:pPr>
      <w:r w:rsidRPr="0007120F">
        <w:rPr>
          <w:rFonts w:ascii="Times New Roman" w:eastAsia="Times New Roman" w:hAnsi="Times New Roman" w:cs="Times New Roman"/>
          <w:sz w:val="24"/>
          <w:szCs w:val="24"/>
        </w:rPr>
        <w:t>Conference Phone Call</w:t>
      </w:r>
    </w:p>
    <w:p w14:paraId="11880B29" w14:textId="77777777" w:rsidR="006F3B76" w:rsidRPr="0007120F" w:rsidRDefault="006F3B76" w:rsidP="0079007B">
      <w:pPr>
        <w:spacing w:line="360" w:lineRule="auto"/>
        <w:rPr>
          <w:sz w:val="24"/>
          <w:szCs w:val="24"/>
        </w:rPr>
      </w:pPr>
    </w:p>
    <w:p w14:paraId="2B20CD1C" w14:textId="7012DC75" w:rsidR="006F3B76" w:rsidRPr="0007120F" w:rsidRDefault="0079007B" w:rsidP="00556C7C">
      <w:pPr>
        <w:spacing w:line="360" w:lineRule="auto"/>
        <w:jc w:val="both"/>
        <w:rPr>
          <w:sz w:val="24"/>
          <w:szCs w:val="24"/>
        </w:rPr>
      </w:pPr>
      <w:r w:rsidRPr="0007120F">
        <w:rPr>
          <w:rFonts w:ascii="Times New Roman" w:eastAsia="Times New Roman" w:hAnsi="Times New Roman" w:cs="Times New Roman"/>
          <w:sz w:val="24"/>
          <w:szCs w:val="24"/>
        </w:rPr>
        <w:t xml:space="preserve">Bidders should make their best </w:t>
      </w:r>
      <w:r w:rsidR="000646B0" w:rsidRPr="0007120F">
        <w:rPr>
          <w:rFonts w:ascii="Times New Roman" w:eastAsia="Times New Roman" w:hAnsi="Times New Roman" w:cs="Times New Roman"/>
          <w:sz w:val="24"/>
          <w:szCs w:val="24"/>
        </w:rPr>
        <w:t>judgments</w:t>
      </w:r>
      <w:r w:rsidRPr="0007120F">
        <w:rPr>
          <w:rFonts w:ascii="Times New Roman" w:eastAsia="Times New Roman" w:hAnsi="Times New Roman" w:cs="Times New Roman"/>
          <w:sz w:val="24"/>
          <w:szCs w:val="24"/>
        </w:rPr>
        <w:t xml:space="preserve"> about what to include in their proposal demonstration.  CE is expecting that each operational area will be individually addressed.  If any solution includes the use of 3rd party products, bidders should indicate so in their presentation.  Only software and modules to be included in the solution should be included in the demonstration.  Bidders should present their solution as a complete integrated solution.  Meaning if connectors or data streams affect information in other silos, integration of the whole system should be demonstrated.       </w:t>
      </w:r>
    </w:p>
    <w:p w14:paraId="2469688F" w14:textId="77777777" w:rsidR="006F3B76" w:rsidRPr="0007120F" w:rsidRDefault="006F3B76" w:rsidP="0079007B">
      <w:pPr>
        <w:spacing w:line="360" w:lineRule="auto"/>
        <w:rPr>
          <w:sz w:val="24"/>
          <w:szCs w:val="24"/>
        </w:rPr>
      </w:pPr>
    </w:p>
    <w:p w14:paraId="7ADCFEDA"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 xml:space="preserve">5.2 Contractual Expectations </w:t>
      </w:r>
    </w:p>
    <w:p w14:paraId="0B29E749" w14:textId="77777777" w:rsidR="006F3B76" w:rsidRPr="0007120F" w:rsidRDefault="006F3B76" w:rsidP="0079007B">
      <w:pPr>
        <w:spacing w:line="360" w:lineRule="auto"/>
        <w:rPr>
          <w:sz w:val="24"/>
          <w:szCs w:val="24"/>
        </w:rPr>
      </w:pPr>
    </w:p>
    <w:p w14:paraId="619A992F"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Key contractual areas to be negotiated in writing before project work start are including but not limited to:</w:t>
      </w:r>
    </w:p>
    <w:p w14:paraId="02F38CB9" w14:textId="77777777" w:rsidR="006F3B76" w:rsidRPr="0007120F" w:rsidRDefault="006F3B76" w:rsidP="0079007B">
      <w:pPr>
        <w:spacing w:line="360" w:lineRule="auto"/>
        <w:rPr>
          <w:sz w:val="24"/>
          <w:szCs w:val="24"/>
        </w:rPr>
      </w:pPr>
    </w:p>
    <w:p w14:paraId="546A5738"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Project costs and overrun liabilities</w:t>
      </w:r>
    </w:p>
    <w:p w14:paraId="0EA0DA2A"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Warranty and Maintenance Levels</w:t>
      </w:r>
    </w:p>
    <w:p w14:paraId="4BDE2711"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Personal liability Requirements</w:t>
      </w:r>
    </w:p>
    <w:p w14:paraId="248D9EA7"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Capital restrictions and requirements</w:t>
      </w:r>
    </w:p>
    <w:p w14:paraId="680C4096"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Selection of 3rd party vendors</w:t>
      </w:r>
    </w:p>
    <w:p w14:paraId="3916A51E"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Service level agreements</w:t>
      </w:r>
    </w:p>
    <w:p w14:paraId="34C93595"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Progress reporting requirements</w:t>
      </w:r>
    </w:p>
    <w:p w14:paraId="26196C1F"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Escalation process for problems</w:t>
      </w:r>
    </w:p>
    <w:p w14:paraId="3855B6AE"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Insurance requirements</w:t>
      </w:r>
    </w:p>
    <w:p w14:paraId="4B4E0DBF" w14:textId="77777777" w:rsidR="006F3B76" w:rsidRPr="0007120F" w:rsidRDefault="0079007B" w:rsidP="0079007B">
      <w:pPr>
        <w:numPr>
          <w:ilvl w:val="0"/>
          <w:numId w:val="19"/>
        </w:numPr>
        <w:spacing w:line="360" w:lineRule="auto"/>
        <w:ind w:hanging="360"/>
        <w:contextualSpacing/>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 xml:space="preserve">Objections </w:t>
      </w:r>
    </w:p>
    <w:p w14:paraId="0C723EBE" w14:textId="77777777" w:rsidR="006F3B76" w:rsidRPr="0007120F" w:rsidRDefault="006F3B76" w:rsidP="0079007B">
      <w:pPr>
        <w:spacing w:line="360" w:lineRule="auto"/>
        <w:rPr>
          <w:sz w:val="24"/>
          <w:szCs w:val="24"/>
        </w:rPr>
      </w:pPr>
    </w:p>
    <w:p w14:paraId="15DDB726"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5.3 Vendor References</w:t>
      </w:r>
    </w:p>
    <w:p w14:paraId="75C7E227"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Bidders are expected to provide a minimum of </w:t>
      </w:r>
      <w:r w:rsidRPr="0007120F">
        <w:rPr>
          <w:rFonts w:ascii="Times New Roman" w:eastAsia="Times New Roman" w:hAnsi="Times New Roman" w:cs="Times New Roman"/>
          <w:sz w:val="24"/>
          <w:szCs w:val="24"/>
          <w:u w:val="single"/>
        </w:rPr>
        <w:t>3 references</w:t>
      </w:r>
      <w:r w:rsidRPr="0007120F">
        <w:rPr>
          <w:rFonts w:ascii="Times New Roman" w:eastAsia="Times New Roman" w:hAnsi="Times New Roman" w:cs="Times New Roman"/>
          <w:sz w:val="24"/>
          <w:szCs w:val="24"/>
        </w:rPr>
        <w:t xml:space="preserve"> with sufficient contact information.  References will only be contacted should the vendor be considered as a finalist.  Bidders are expected to have provided technical services of a similar scope to CE’s RFP to their referencing clients.</w:t>
      </w:r>
    </w:p>
    <w:p w14:paraId="103BD899" w14:textId="77777777" w:rsidR="006F3B76" w:rsidRPr="0007120F" w:rsidRDefault="006F3B76" w:rsidP="0079007B">
      <w:pPr>
        <w:spacing w:line="360" w:lineRule="auto"/>
        <w:rPr>
          <w:sz w:val="24"/>
          <w:szCs w:val="24"/>
        </w:rPr>
      </w:pPr>
    </w:p>
    <w:p w14:paraId="62F124BF"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5.4 Documentation Expected</w:t>
      </w:r>
    </w:p>
    <w:p w14:paraId="581B91F2"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Vendors are expected to include full operating and maintenance manuals for any modules, hardware or software provided.  Documentation should be sufficient for CE staff to operate and maintain all vendor supplier items.  Documents may be provided by 3rd party vendors for 3rd party provided equipment and software.  Digital documents are </w:t>
      </w:r>
      <w:r w:rsidR="0007120F" w:rsidRPr="0007120F">
        <w:rPr>
          <w:rFonts w:ascii="Times New Roman" w:eastAsia="Times New Roman" w:hAnsi="Times New Roman" w:cs="Times New Roman"/>
          <w:sz w:val="24"/>
          <w:szCs w:val="24"/>
        </w:rPr>
        <w:t>preferred;</w:t>
      </w:r>
      <w:r w:rsidRPr="0007120F">
        <w:rPr>
          <w:rFonts w:ascii="Times New Roman" w:eastAsia="Times New Roman" w:hAnsi="Times New Roman" w:cs="Times New Roman"/>
          <w:sz w:val="24"/>
          <w:szCs w:val="24"/>
        </w:rPr>
        <w:t xml:space="preserve"> print may be substituted in the event that digital documents are unavailable. </w:t>
      </w:r>
    </w:p>
    <w:p w14:paraId="34BAD398" w14:textId="77777777" w:rsidR="006F3B76" w:rsidRDefault="006F3B76" w:rsidP="0079007B">
      <w:pPr>
        <w:spacing w:line="360" w:lineRule="auto"/>
      </w:pPr>
    </w:p>
    <w:p w14:paraId="7E545085" w14:textId="77777777" w:rsidR="006F3B76" w:rsidRDefault="0079007B" w:rsidP="0079007B">
      <w:pPr>
        <w:spacing w:line="360" w:lineRule="auto"/>
      </w:pPr>
      <w:r>
        <w:rPr>
          <w:rFonts w:ascii="Times New Roman" w:eastAsia="Times New Roman" w:hAnsi="Times New Roman" w:cs="Times New Roman"/>
          <w:b/>
          <w:sz w:val="30"/>
          <w:szCs w:val="30"/>
        </w:rPr>
        <w:t>6.0 Requirements and Features</w:t>
      </w:r>
    </w:p>
    <w:p w14:paraId="03A20A83"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u w:val="single"/>
        </w:rPr>
        <w:t>6.1 Hardware</w:t>
      </w:r>
    </w:p>
    <w:p w14:paraId="7A79F15E"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u w:val="single"/>
        </w:rPr>
        <w:t>6.11 Database</w:t>
      </w:r>
    </w:p>
    <w:p w14:paraId="332DA2AD"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CE requires a dedicated database capable of processing and storing all customer and supplier transactions. Security will be paramount as sensitive customer and supplier information will be stored in accounts.  The server must operate with 0 down time, and have a disaster recovery system with at most 24 hour old backups.  The backup system is expected to be automatic and configurable.  Backups will take place on a daily basis.    </w:t>
      </w:r>
    </w:p>
    <w:p w14:paraId="78C6A6AE" w14:textId="77777777" w:rsidR="006F3B76" w:rsidRPr="0007120F" w:rsidRDefault="006F3B76" w:rsidP="0007120F">
      <w:pPr>
        <w:spacing w:line="360" w:lineRule="auto"/>
        <w:jc w:val="both"/>
        <w:rPr>
          <w:sz w:val="24"/>
          <w:szCs w:val="24"/>
        </w:rPr>
      </w:pPr>
    </w:p>
    <w:p w14:paraId="77F54743" w14:textId="77777777" w:rsidR="006F3B76" w:rsidRDefault="0079007B" w:rsidP="0007120F">
      <w:pPr>
        <w:spacing w:line="360" w:lineRule="auto"/>
        <w:jc w:val="both"/>
      </w:pPr>
      <w:r w:rsidRPr="0007120F">
        <w:rPr>
          <w:rFonts w:ascii="Times New Roman" w:eastAsia="Times New Roman" w:hAnsi="Times New Roman" w:cs="Times New Roman"/>
          <w:sz w:val="24"/>
          <w:szCs w:val="24"/>
        </w:rPr>
        <w:t>Our consultants estimate we will need no more than 2 TB of storage at go live.  The database system should be easily expandable to support future upgrades.  Both cloud and physical systems will be considered with equal weight.   All peripherals and cabling are to be recommended by vendor</w:t>
      </w:r>
      <w:r>
        <w:rPr>
          <w:rFonts w:ascii="Times New Roman" w:eastAsia="Times New Roman" w:hAnsi="Times New Roman" w:cs="Times New Roman"/>
        </w:rPr>
        <w:t xml:space="preserve">.        </w:t>
      </w:r>
    </w:p>
    <w:p w14:paraId="17BBBE78" w14:textId="77777777" w:rsidR="006F3B76" w:rsidRDefault="006F3B76" w:rsidP="0007120F">
      <w:pPr>
        <w:spacing w:line="360" w:lineRule="auto"/>
        <w:jc w:val="both"/>
      </w:pPr>
    </w:p>
    <w:p w14:paraId="1886AF14"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Information to be stored in database system is included but not limited to:</w:t>
      </w:r>
    </w:p>
    <w:p w14:paraId="01F74F90" w14:textId="77777777" w:rsidR="006F3B76" w:rsidRPr="0007120F" w:rsidRDefault="0079007B" w:rsidP="0079007B">
      <w:pPr>
        <w:numPr>
          <w:ilvl w:val="0"/>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All website data</w:t>
      </w:r>
    </w:p>
    <w:p w14:paraId="07B3EAC2" w14:textId="77777777" w:rsidR="006F3B76" w:rsidRPr="0007120F" w:rsidRDefault="0079007B" w:rsidP="0079007B">
      <w:pPr>
        <w:numPr>
          <w:ilvl w:val="0"/>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Part</w:t>
      </w:r>
    </w:p>
    <w:p w14:paraId="1C41C4BC"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Prices</w:t>
      </w:r>
    </w:p>
    <w:p w14:paraId="222529DF"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Descriptions</w:t>
      </w:r>
    </w:p>
    <w:p w14:paraId="06C4027B" w14:textId="77777777" w:rsidR="006F3B76" w:rsidRPr="0007120F" w:rsidRDefault="0079007B" w:rsidP="0079007B">
      <w:pPr>
        <w:numPr>
          <w:ilvl w:val="0"/>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Custom Product</w:t>
      </w:r>
    </w:p>
    <w:p w14:paraId="289FD5D4"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Prices</w:t>
      </w:r>
    </w:p>
    <w:p w14:paraId="16DAFD7F"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Description</w:t>
      </w:r>
    </w:p>
    <w:p w14:paraId="6A3BBA4D" w14:textId="77777777" w:rsidR="006F3B76" w:rsidRPr="0007120F" w:rsidRDefault="0079007B" w:rsidP="0079007B">
      <w:pPr>
        <w:numPr>
          <w:ilvl w:val="0"/>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Retail Products</w:t>
      </w:r>
    </w:p>
    <w:p w14:paraId="10671745"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Prices</w:t>
      </w:r>
    </w:p>
    <w:p w14:paraId="5DF47474"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Descriptions</w:t>
      </w:r>
    </w:p>
    <w:p w14:paraId="06245D70" w14:textId="77777777" w:rsidR="006F3B76" w:rsidRPr="0007120F" w:rsidRDefault="0079007B" w:rsidP="0079007B">
      <w:pPr>
        <w:numPr>
          <w:ilvl w:val="0"/>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Customer</w:t>
      </w:r>
    </w:p>
    <w:p w14:paraId="3C213641"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 xml:space="preserve">Account Information </w:t>
      </w:r>
    </w:p>
    <w:p w14:paraId="612B27AA"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Payment Information</w:t>
      </w:r>
    </w:p>
    <w:p w14:paraId="4F9D8C9C"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Orders</w:t>
      </w:r>
    </w:p>
    <w:p w14:paraId="6A280D11" w14:textId="77777777" w:rsidR="006F3B76" w:rsidRPr="0007120F" w:rsidRDefault="0079007B" w:rsidP="0079007B">
      <w:pPr>
        <w:numPr>
          <w:ilvl w:val="0"/>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Supplier</w:t>
      </w:r>
    </w:p>
    <w:p w14:paraId="1D8A418F"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 xml:space="preserve">Account Information </w:t>
      </w:r>
    </w:p>
    <w:p w14:paraId="5C01D281"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Payment Information</w:t>
      </w:r>
    </w:p>
    <w:p w14:paraId="4CF58A9C"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Orders</w:t>
      </w:r>
    </w:p>
    <w:p w14:paraId="02D36428" w14:textId="77777777" w:rsidR="006F3B76" w:rsidRPr="0007120F" w:rsidRDefault="0079007B" w:rsidP="0079007B">
      <w:pPr>
        <w:numPr>
          <w:ilvl w:val="1"/>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Parts Supplier</w:t>
      </w:r>
    </w:p>
    <w:p w14:paraId="02B61213" w14:textId="77777777" w:rsidR="006F3B76" w:rsidRPr="0007120F" w:rsidRDefault="0079007B" w:rsidP="0079007B">
      <w:pPr>
        <w:numPr>
          <w:ilvl w:val="2"/>
          <w:numId w:val="10"/>
        </w:numPr>
        <w:spacing w:line="360" w:lineRule="auto"/>
        <w:ind w:hanging="360"/>
        <w:contextualSpacing/>
        <w:rPr>
          <w:sz w:val="24"/>
          <w:szCs w:val="24"/>
        </w:rPr>
      </w:pPr>
      <w:r w:rsidRPr="0007120F">
        <w:rPr>
          <w:rFonts w:ascii="Times New Roman" w:eastAsia="Times New Roman" w:hAnsi="Times New Roman" w:cs="Times New Roman"/>
          <w:sz w:val="24"/>
          <w:szCs w:val="24"/>
        </w:rPr>
        <w:t>(See Parts)</w:t>
      </w:r>
    </w:p>
    <w:p w14:paraId="1DE01795" w14:textId="77777777" w:rsidR="006F3B76" w:rsidRPr="0007120F" w:rsidRDefault="006F3B76" w:rsidP="0079007B">
      <w:pPr>
        <w:spacing w:line="360" w:lineRule="auto"/>
        <w:rPr>
          <w:sz w:val="24"/>
          <w:szCs w:val="24"/>
        </w:rPr>
      </w:pPr>
    </w:p>
    <w:p w14:paraId="38F56DD7"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ab/>
      </w:r>
      <w:r w:rsidRPr="0007120F">
        <w:rPr>
          <w:rFonts w:ascii="Times New Roman" w:eastAsia="Times New Roman" w:hAnsi="Times New Roman" w:cs="Times New Roman"/>
          <w:sz w:val="24"/>
          <w:szCs w:val="24"/>
          <w:u w:val="single"/>
        </w:rPr>
        <w:t>6.12 Computing Hardware</w:t>
      </w:r>
    </w:p>
    <w:p w14:paraId="3A83A494" w14:textId="77777777" w:rsidR="006F3B76" w:rsidRPr="0007120F" w:rsidRDefault="006F3B76" w:rsidP="0079007B">
      <w:pPr>
        <w:spacing w:line="360" w:lineRule="auto"/>
        <w:rPr>
          <w:sz w:val="24"/>
          <w:szCs w:val="24"/>
        </w:rPr>
      </w:pPr>
    </w:p>
    <w:p w14:paraId="674D8294"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To support this system CE would like to install at a minimum one (1) new high speed desktop computer.  Additional desktop stations will be integrated for employee use to manage the website, customer/supplier orders, accounting practices, and data entry.  CE has existing computing resources which may be evaluated by the vendor at proposal acceptance.  All peripherals and cabling are to be recommended by vendor.        </w:t>
      </w:r>
    </w:p>
    <w:p w14:paraId="2397462D" w14:textId="77777777" w:rsidR="006F3B76" w:rsidRPr="0007120F" w:rsidRDefault="006F3B76" w:rsidP="0079007B">
      <w:pPr>
        <w:spacing w:line="360" w:lineRule="auto"/>
        <w:rPr>
          <w:sz w:val="24"/>
          <w:szCs w:val="24"/>
        </w:rPr>
      </w:pPr>
    </w:p>
    <w:p w14:paraId="7D6C0117"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6.13 RFID System</w:t>
      </w:r>
    </w:p>
    <w:p w14:paraId="3372B9E8"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To better track CE inventory, consultants have recommended implementation of an RFID system.  This would include but not limited to:</w:t>
      </w:r>
    </w:p>
    <w:p w14:paraId="5352B825" w14:textId="77777777" w:rsidR="006F3B76" w:rsidRPr="0007120F" w:rsidRDefault="0079007B" w:rsidP="0079007B">
      <w:pPr>
        <w:numPr>
          <w:ilvl w:val="0"/>
          <w:numId w:val="4"/>
        </w:numPr>
        <w:spacing w:line="360" w:lineRule="auto"/>
        <w:ind w:hanging="360"/>
        <w:contextualSpacing/>
        <w:rPr>
          <w:sz w:val="24"/>
          <w:szCs w:val="24"/>
        </w:rPr>
      </w:pPr>
      <w:r w:rsidRPr="0007120F">
        <w:rPr>
          <w:rFonts w:ascii="Times New Roman" w:eastAsia="Times New Roman" w:hAnsi="Times New Roman" w:cs="Times New Roman"/>
          <w:sz w:val="24"/>
          <w:szCs w:val="24"/>
        </w:rPr>
        <w:t>RFID Tags</w:t>
      </w:r>
    </w:p>
    <w:p w14:paraId="276F4C7E" w14:textId="77777777" w:rsidR="006F3B76" w:rsidRPr="0007120F" w:rsidRDefault="0079007B" w:rsidP="0079007B">
      <w:pPr>
        <w:numPr>
          <w:ilvl w:val="0"/>
          <w:numId w:val="4"/>
        </w:numPr>
        <w:spacing w:line="360" w:lineRule="auto"/>
        <w:ind w:hanging="360"/>
        <w:contextualSpacing/>
        <w:rPr>
          <w:sz w:val="24"/>
          <w:szCs w:val="24"/>
        </w:rPr>
      </w:pPr>
      <w:r w:rsidRPr="0007120F">
        <w:rPr>
          <w:rFonts w:ascii="Times New Roman" w:eastAsia="Times New Roman" w:hAnsi="Times New Roman" w:cs="Times New Roman"/>
          <w:sz w:val="24"/>
          <w:szCs w:val="24"/>
        </w:rPr>
        <w:t>Hand-Held Trackers</w:t>
      </w:r>
    </w:p>
    <w:p w14:paraId="73D64A92" w14:textId="77777777" w:rsidR="006F3B76" w:rsidRPr="0007120F" w:rsidRDefault="0079007B" w:rsidP="0079007B">
      <w:pPr>
        <w:numPr>
          <w:ilvl w:val="0"/>
          <w:numId w:val="4"/>
        </w:numPr>
        <w:spacing w:line="360" w:lineRule="auto"/>
        <w:ind w:hanging="360"/>
        <w:contextualSpacing/>
        <w:rPr>
          <w:sz w:val="24"/>
          <w:szCs w:val="24"/>
        </w:rPr>
      </w:pPr>
      <w:r w:rsidRPr="0007120F">
        <w:rPr>
          <w:rFonts w:ascii="Times New Roman" w:eastAsia="Times New Roman" w:hAnsi="Times New Roman" w:cs="Times New Roman"/>
          <w:sz w:val="24"/>
          <w:szCs w:val="24"/>
        </w:rPr>
        <w:t>Room Scanners</w:t>
      </w:r>
    </w:p>
    <w:p w14:paraId="7EF7CA35" w14:textId="77777777" w:rsidR="006F3B76" w:rsidRPr="0007120F" w:rsidRDefault="0079007B" w:rsidP="0079007B">
      <w:pPr>
        <w:numPr>
          <w:ilvl w:val="0"/>
          <w:numId w:val="4"/>
        </w:numPr>
        <w:spacing w:line="360" w:lineRule="auto"/>
        <w:ind w:hanging="360"/>
        <w:contextualSpacing/>
        <w:rPr>
          <w:sz w:val="24"/>
          <w:szCs w:val="24"/>
        </w:rPr>
      </w:pPr>
      <w:r w:rsidRPr="0007120F">
        <w:rPr>
          <w:rFonts w:ascii="Times New Roman" w:eastAsia="Times New Roman" w:hAnsi="Times New Roman" w:cs="Times New Roman"/>
          <w:sz w:val="24"/>
          <w:szCs w:val="24"/>
        </w:rPr>
        <w:t>Database entry equipment</w:t>
      </w:r>
    </w:p>
    <w:p w14:paraId="0315472C" w14:textId="77777777" w:rsidR="006F3B76" w:rsidRPr="0007120F" w:rsidRDefault="006F3B76" w:rsidP="0079007B">
      <w:pPr>
        <w:spacing w:line="360" w:lineRule="auto"/>
        <w:rPr>
          <w:sz w:val="24"/>
          <w:szCs w:val="24"/>
        </w:rPr>
      </w:pPr>
    </w:p>
    <w:p w14:paraId="62581675"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The RFID system must be able to integrate with the database system, and support employee operations with ease of use.  Employees should be able to see unique items price and product information based off of RFID tags.</w:t>
      </w:r>
    </w:p>
    <w:p w14:paraId="68627E8A" w14:textId="77777777" w:rsidR="006F3B76" w:rsidRPr="0007120F" w:rsidRDefault="006F3B76" w:rsidP="0079007B">
      <w:pPr>
        <w:spacing w:line="360" w:lineRule="auto"/>
        <w:rPr>
          <w:sz w:val="24"/>
          <w:szCs w:val="24"/>
        </w:rPr>
      </w:pPr>
    </w:p>
    <w:p w14:paraId="259D6487"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 xml:space="preserve">6.14 General Retail Equipment </w:t>
      </w:r>
    </w:p>
    <w:p w14:paraId="22265434"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CE has acquired a variety of retail electronics over its 24 years in business.  A full list of CE commerce related electronics will be turned over to the accepted bidder.  Although the above items are considered comprehensive, recommendations on additional equipment needed may be submitted by the vendor upon proposal acceptance.      </w:t>
      </w:r>
    </w:p>
    <w:p w14:paraId="33791B78" w14:textId="77777777" w:rsidR="006F3B76" w:rsidRPr="0007120F" w:rsidRDefault="006F3B76" w:rsidP="0079007B">
      <w:pPr>
        <w:spacing w:line="360" w:lineRule="auto"/>
        <w:rPr>
          <w:sz w:val="24"/>
          <w:szCs w:val="24"/>
        </w:rPr>
      </w:pPr>
    </w:p>
    <w:p w14:paraId="481F967F"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6.2 Software</w:t>
      </w:r>
    </w:p>
    <w:p w14:paraId="7EDD600C"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CE requires software to run its website and database operations.  This software should allow CE staff to easily understand and work with database and website data.  Database information should be presented through a User-Interface to CE staff. </w:t>
      </w:r>
    </w:p>
    <w:p w14:paraId="0DBAAB5E" w14:textId="77777777" w:rsidR="006F3B76" w:rsidRPr="0007120F" w:rsidRDefault="006F3B76" w:rsidP="0079007B">
      <w:pPr>
        <w:spacing w:line="360" w:lineRule="auto"/>
        <w:rPr>
          <w:sz w:val="24"/>
          <w:szCs w:val="24"/>
        </w:rPr>
      </w:pPr>
    </w:p>
    <w:p w14:paraId="4D4CE421"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Tasks the Software will need to fulfill </w:t>
      </w:r>
      <w:r w:rsidRPr="0007120F">
        <w:rPr>
          <w:rFonts w:ascii="Times New Roman" w:eastAsia="Times New Roman" w:hAnsi="Times New Roman" w:cs="Times New Roman"/>
          <w:sz w:val="24"/>
          <w:szCs w:val="24"/>
          <w:u w:val="single"/>
        </w:rPr>
        <w:t>in-store</w:t>
      </w:r>
      <w:r w:rsidRPr="0007120F">
        <w:rPr>
          <w:rFonts w:ascii="Times New Roman" w:eastAsia="Times New Roman" w:hAnsi="Times New Roman" w:cs="Times New Roman"/>
          <w:sz w:val="24"/>
          <w:szCs w:val="24"/>
        </w:rPr>
        <w:t xml:space="preserve"> include but are not limited to:</w:t>
      </w:r>
    </w:p>
    <w:p w14:paraId="19D89B8F" w14:textId="77777777" w:rsidR="006F3B76" w:rsidRPr="0007120F" w:rsidRDefault="006F3B76" w:rsidP="0079007B">
      <w:pPr>
        <w:spacing w:line="360" w:lineRule="auto"/>
        <w:rPr>
          <w:sz w:val="24"/>
          <w:szCs w:val="24"/>
        </w:rPr>
      </w:pPr>
    </w:p>
    <w:p w14:paraId="25D48110"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 xml:space="preserve">Update/View Inventory Stock </w:t>
      </w:r>
    </w:p>
    <w:p w14:paraId="6467FA8F"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Update/View Inventory Description</w:t>
      </w:r>
    </w:p>
    <w:p w14:paraId="04041F30"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Update/View Inventory Price</w:t>
      </w:r>
    </w:p>
    <w:p w14:paraId="2D2D22BF"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 xml:space="preserve">Accept custom orders </w:t>
      </w:r>
    </w:p>
    <w:p w14:paraId="379AB69B"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Manage Customer Information</w:t>
      </w:r>
    </w:p>
    <w:p w14:paraId="455C1B25" w14:textId="77777777" w:rsidR="006F3B76" w:rsidRPr="0007120F" w:rsidRDefault="0079007B" w:rsidP="0079007B">
      <w:pPr>
        <w:numPr>
          <w:ilvl w:val="1"/>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Fulfill Customer Orders</w:t>
      </w:r>
    </w:p>
    <w:p w14:paraId="798A352D" w14:textId="77777777" w:rsidR="006F3B76" w:rsidRPr="0007120F" w:rsidRDefault="0079007B" w:rsidP="0079007B">
      <w:pPr>
        <w:numPr>
          <w:ilvl w:val="1"/>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Update/View order history</w:t>
      </w:r>
    </w:p>
    <w:p w14:paraId="4626FE47"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Manage Supplier Information</w:t>
      </w:r>
    </w:p>
    <w:p w14:paraId="60F5B83E" w14:textId="77777777" w:rsidR="006F3B76" w:rsidRPr="0007120F" w:rsidRDefault="0079007B" w:rsidP="0079007B">
      <w:pPr>
        <w:numPr>
          <w:ilvl w:val="1"/>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Fulfill supplier orders</w:t>
      </w:r>
    </w:p>
    <w:p w14:paraId="4DAA032E" w14:textId="77777777" w:rsidR="006F3B76" w:rsidRPr="0007120F" w:rsidRDefault="0079007B" w:rsidP="0079007B">
      <w:pPr>
        <w:numPr>
          <w:ilvl w:val="1"/>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Update/View order history</w:t>
      </w:r>
    </w:p>
    <w:p w14:paraId="0E48E1B1"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Update/View buyback prices</w:t>
      </w:r>
    </w:p>
    <w:p w14:paraId="1D06FEF2"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Manage accounts payable and accounts receivable</w:t>
      </w:r>
    </w:p>
    <w:p w14:paraId="306F53DF" w14:textId="77777777" w:rsidR="006F3B76" w:rsidRPr="0007120F" w:rsidRDefault="0079007B" w:rsidP="0079007B">
      <w:pPr>
        <w:numPr>
          <w:ilvl w:val="1"/>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Support accounting practices</w:t>
      </w:r>
    </w:p>
    <w:p w14:paraId="39F15034" w14:textId="77777777" w:rsidR="006F3B76" w:rsidRPr="0007120F" w:rsidRDefault="0079007B" w:rsidP="0079007B">
      <w:pPr>
        <w:numPr>
          <w:ilvl w:val="0"/>
          <w:numId w:val="5"/>
        </w:numPr>
        <w:spacing w:line="360" w:lineRule="auto"/>
        <w:ind w:hanging="360"/>
        <w:contextualSpacing/>
        <w:rPr>
          <w:sz w:val="24"/>
          <w:szCs w:val="24"/>
        </w:rPr>
      </w:pPr>
      <w:r w:rsidRPr="0007120F">
        <w:rPr>
          <w:rFonts w:ascii="Times New Roman" w:eastAsia="Times New Roman" w:hAnsi="Times New Roman" w:cs="Times New Roman"/>
          <w:sz w:val="24"/>
          <w:szCs w:val="24"/>
        </w:rPr>
        <w:t>Manage employee information</w:t>
      </w:r>
    </w:p>
    <w:p w14:paraId="799EAB96" w14:textId="77777777" w:rsidR="006F3B76" w:rsidRPr="0007120F" w:rsidRDefault="006F3B76" w:rsidP="0079007B">
      <w:pPr>
        <w:spacing w:line="360" w:lineRule="auto"/>
        <w:rPr>
          <w:sz w:val="24"/>
          <w:szCs w:val="24"/>
        </w:rPr>
      </w:pPr>
    </w:p>
    <w:p w14:paraId="57298B62"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Tasks the Software will need to fulfill on the </w:t>
      </w:r>
      <w:r w:rsidRPr="0007120F">
        <w:rPr>
          <w:rFonts w:ascii="Times New Roman" w:eastAsia="Times New Roman" w:hAnsi="Times New Roman" w:cs="Times New Roman"/>
          <w:sz w:val="24"/>
          <w:szCs w:val="24"/>
          <w:u w:val="single"/>
        </w:rPr>
        <w:t>website</w:t>
      </w:r>
      <w:r w:rsidRPr="0007120F">
        <w:rPr>
          <w:rFonts w:ascii="Times New Roman" w:eastAsia="Times New Roman" w:hAnsi="Times New Roman" w:cs="Times New Roman"/>
          <w:sz w:val="24"/>
          <w:szCs w:val="24"/>
        </w:rPr>
        <w:t xml:space="preserve"> include but are not limited to:</w:t>
      </w:r>
    </w:p>
    <w:p w14:paraId="6FD50C09" w14:textId="77777777" w:rsidR="006F3B76" w:rsidRPr="0007120F" w:rsidRDefault="006F3B76" w:rsidP="0079007B">
      <w:pPr>
        <w:spacing w:line="360" w:lineRule="auto"/>
        <w:rPr>
          <w:sz w:val="24"/>
          <w:szCs w:val="24"/>
        </w:rPr>
      </w:pPr>
    </w:p>
    <w:p w14:paraId="5B3BA283" w14:textId="77777777" w:rsidR="006F3B76" w:rsidRPr="0007120F" w:rsidRDefault="0079007B" w:rsidP="0079007B">
      <w:pPr>
        <w:numPr>
          <w:ilvl w:val="0"/>
          <w:numId w:val="11"/>
        </w:numPr>
        <w:spacing w:line="360" w:lineRule="auto"/>
        <w:ind w:hanging="360"/>
        <w:contextualSpacing/>
        <w:rPr>
          <w:sz w:val="24"/>
          <w:szCs w:val="24"/>
        </w:rPr>
      </w:pPr>
      <w:r w:rsidRPr="0007120F">
        <w:rPr>
          <w:rFonts w:ascii="Times New Roman" w:eastAsia="Times New Roman" w:hAnsi="Times New Roman" w:cs="Times New Roman"/>
          <w:sz w:val="24"/>
          <w:szCs w:val="24"/>
        </w:rPr>
        <w:t>Update/View Product Description</w:t>
      </w:r>
    </w:p>
    <w:p w14:paraId="19D67580" w14:textId="77777777" w:rsidR="006F3B76" w:rsidRPr="0007120F" w:rsidRDefault="0079007B" w:rsidP="0079007B">
      <w:pPr>
        <w:numPr>
          <w:ilvl w:val="0"/>
          <w:numId w:val="11"/>
        </w:numPr>
        <w:spacing w:line="360" w:lineRule="auto"/>
        <w:ind w:hanging="360"/>
        <w:contextualSpacing/>
        <w:rPr>
          <w:sz w:val="24"/>
          <w:szCs w:val="24"/>
        </w:rPr>
      </w:pPr>
      <w:r w:rsidRPr="0007120F">
        <w:rPr>
          <w:rFonts w:ascii="Times New Roman" w:eastAsia="Times New Roman" w:hAnsi="Times New Roman" w:cs="Times New Roman"/>
          <w:sz w:val="24"/>
          <w:szCs w:val="24"/>
        </w:rPr>
        <w:t>Update/View Product Price</w:t>
      </w:r>
    </w:p>
    <w:p w14:paraId="53667748" w14:textId="77777777" w:rsidR="006F3B76" w:rsidRPr="0007120F" w:rsidRDefault="0079007B" w:rsidP="0079007B">
      <w:pPr>
        <w:numPr>
          <w:ilvl w:val="0"/>
          <w:numId w:val="11"/>
        </w:numPr>
        <w:spacing w:line="360" w:lineRule="auto"/>
        <w:ind w:hanging="360"/>
        <w:contextualSpacing/>
        <w:rPr>
          <w:sz w:val="24"/>
          <w:szCs w:val="24"/>
        </w:rPr>
      </w:pPr>
      <w:r w:rsidRPr="0007120F">
        <w:rPr>
          <w:rFonts w:ascii="Times New Roman" w:eastAsia="Times New Roman" w:hAnsi="Times New Roman" w:cs="Times New Roman"/>
          <w:sz w:val="24"/>
          <w:szCs w:val="24"/>
        </w:rPr>
        <w:t>Accept Custom Orders</w:t>
      </w:r>
    </w:p>
    <w:p w14:paraId="1CFADF73" w14:textId="77777777" w:rsidR="006F3B76" w:rsidRPr="0007120F" w:rsidRDefault="0079007B" w:rsidP="0079007B">
      <w:pPr>
        <w:numPr>
          <w:ilvl w:val="0"/>
          <w:numId w:val="11"/>
        </w:numPr>
        <w:spacing w:line="360" w:lineRule="auto"/>
        <w:ind w:hanging="360"/>
        <w:contextualSpacing/>
        <w:rPr>
          <w:sz w:val="24"/>
          <w:szCs w:val="24"/>
        </w:rPr>
      </w:pPr>
      <w:r w:rsidRPr="0007120F">
        <w:rPr>
          <w:rFonts w:ascii="Times New Roman" w:eastAsia="Times New Roman" w:hAnsi="Times New Roman" w:cs="Times New Roman"/>
          <w:sz w:val="24"/>
          <w:szCs w:val="24"/>
        </w:rPr>
        <w:t>Allow customers and suppliers to manage their account information</w:t>
      </w:r>
    </w:p>
    <w:p w14:paraId="5F5AED88" w14:textId="77777777" w:rsidR="006F3B76" w:rsidRPr="0007120F" w:rsidRDefault="0079007B" w:rsidP="0079007B">
      <w:pPr>
        <w:numPr>
          <w:ilvl w:val="0"/>
          <w:numId w:val="11"/>
        </w:numPr>
        <w:spacing w:line="360" w:lineRule="auto"/>
        <w:ind w:hanging="360"/>
        <w:contextualSpacing/>
        <w:rPr>
          <w:sz w:val="24"/>
          <w:szCs w:val="24"/>
        </w:rPr>
      </w:pPr>
      <w:r w:rsidRPr="0007120F">
        <w:rPr>
          <w:rFonts w:ascii="Times New Roman" w:eastAsia="Times New Roman" w:hAnsi="Times New Roman" w:cs="Times New Roman"/>
          <w:sz w:val="24"/>
          <w:szCs w:val="24"/>
        </w:rPr>
        <w:t>Process customer orders</w:t>
      </w:r>
    </w:p>
    <w:p w14:paraId="3E57616F" w14:textId="77777777" w:rsidR="006F3B76" w:rsidRPr="0007120F" w:rsidRDefault="0079007B" w:rsidP="0079007B">
      <w:pPr>
        <w:numPr>
          <w:ilvl w:val="1"/>
          <w:numId w:val="11"/>
        </w:numPr>
        <w:spacing w:line="360" w:lineRule="auto"/>
        <w:ind w:hanging="360"/>
        <w:contextualSpacing/>
        <w:rPr>
          <w:sz w:val="24"/>
          <w:szCs w:val="24"/>
        </w:rPr>
      </w:pPr>
      <w:r w:rsidRPr="0007120F">
        <w:rPr>
          <w:rFonts w:ascii="Times New Roman" w:eastAsia="Times New Roman" w:hAnsi="Times New Roman" w:cs="Times New Roman"/>
          <w:sz w:val="24"/>
          <w:szCs w:val="24"/>
        </w:rPr>
        <w:t>Accept payment for customer orders</w:t>
      </w:r>
    </w:p>
    <w:p w14:paraId="3941AFCC" w14:textId="77777777" w:rsidR="006F3B76" w:rsidRPr="0007120F" w:rsidRDefault="006F3B76" w:rsidP="0079007B">
      <w:pPr>
        <w:spacing w:line="360" w:lineRule="auto"/>
        <w:rPr>
          <w:sz w:val="24"/>
          <w:szCs w:val="24"/>
        </w:rPr>
      </w:pPr>
    </w:p>
    <w:p w14:paraId="28020219"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Provided UI software will allow for complete management of the </w:t>
      </w:r>
      <w:r w:rsidRPr="0007120F">
        <w:rPr>
          <w:rFonts w:ascii="Times New Roman" w:eastAsia="Times New Roman" w:hAnsi="Times New Roman" w:cs="Times New Roman"/>
          <w:sz w:val="24"/>
          <w:szCs w:val="24"/>
          <w:u w:val="single"/>
        </w:rPr>
        <w:t>database</w:t>
      </w:r>
      <w:r w:rsidRPr="0007120F">
        <w:rPr>
          <w:rFonts w:ascii="Times New Roman" w:eastAsia="Times New Roman" w:hAnsi="Times New Roman" w:cs="Times New Roman"/>
          <w:sz w:val="24"/>
          <w:szCs w:val="24"/>
        </w:rPr>
        <w:t>.</w:t>
      </w:r>
    </w:p>
    <w:p w14:paraId="70173C84"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u w:val="single"/>
        </w:rPr>
        <w:t>6.3 Custom Website</w:t>
      </w:r>
    </w:p>
    <w:p w14:paraId="46798013"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CE requires a custom website to feature products and services.  The site will reflect CE branding and style.  All CE retail, part, and custom order products will be displayed on the site.  Customers and suppliers will create unique accounts to manage their personal information, place orders, and view order history.  </w:t>
      </w:r>
    </w:p>
    <w:p w14:paraId="3E3336F0" w14:textId="77777777" w:rsidR="006F3B76" w:rsidRPr="0007120F" w:rsidRDefault="006F3B76" w:rsidP="0079007B">
      <w:pPr>
        <w:spacing w:line="360" w:lineRule="auto"/>
        <w:rPr>
          <w:sz w:val="24"/>
          <w:szCs w:val="24"/>
        </w:rPr>
      </w:pPr>
    </w:p>
    <w:p w14:paraId="4DCF6D74"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Retail products on the website will display including but not limited to:</w:t>
      </w:r>
    </w:p>
    <w:p w14:paraId="29A6D3EF"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Product Name</w:t>
      </w:r>
    </w:p>
    <w:p w14:paraId="001D34AC"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Product Price (From CE)</w:t>
      </w:r>
    </w:p>
    <w:p w14:paraId="7B7A4A7A"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Product Description</w:t>
      </w:r>
    </w:p>
    <w:p w14:paraId="1D8819AB"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Product Photo</w:t>
      </w:r>
    </w:p>
    <w:p w14:paraId="094D73D7"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Product Manufacturer</w:t>
      </w:r>
    </w:p>
    <w:p w14:paraId="7B61B3DA" w14:textId="77777777" w:rsidR="006F3B76" w:rsidRPr="0007120F" w:rsidRDefault="006F3B76" w:rsidP="0079007B">
      <w:pPr>
        <w:spacing w:line="360" w:lineRule="auto"/>
        <w:rPr>
          <w:sz w:val="24"/>
          <w:szCs w:val="24"/>
        </w:rPr>
      </w:pPr>
    </w:p>
    <w:p w14:paraId="6E3DAD9A"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Part Products on the website will display including but not limited to:</w:t>
      </w:r>
    </w:p>
    <w:p w14:paraId="4F39CD14"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Part Name</w:t>
      </w:r>
    </w:p>
    <w:p w14:paraId="777D53E6"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Part Price (From CE)</w:t>
      </w:r>
    </w:p>
    <w:p w14:paraId="1E08A461"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Part Description</w:t>
      </w:r>
    </w:p>
    <w:p w14:paraId="4C96E099"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Part Photo</w:t>
      </w:r>
    </w:p>
    <w:p w14:paraId="533332BC" w14:textId="77777777" w:rsidR="006F3B76" w:rsidRPr="0007120F" w:rsidRDefault="0079007B" w:rsidP="0079007B">
      <w:pPr>
        <w:numPr>
          <w:ilvl w:val="0"/>
          <w:numId w:val="6"/>
        </w:numPr>
        <w:spacing w:line="360" w:lineRule="auto"/>
        <w:ind w:hanging="360"/>
        <w:contextualSpacing/>
        <w:rPr>
          <w:sz w:val="24"/>
          <w:szCs w:val="24"/>
        </w:rPr>
      </w:pPr>
      <w:r w:rsidRPr="0007120F">
        <w:rPr>
          <w:rFonts w:ascii="Times New Roman" w:eastAsia="Times New Roman" w:hAnsi="Times New Roman" w:cs="Times New Roman"/>
          <w:sz w:val="24"/>
          <w:szCs w:val="24"/>
        </w:rPr>
        <w:t>Part Manufacturer</w:t>
      </w:r>
    </w:p>
    <w:p w14:paraId="6E2E3860" w14:textId="77777777" w:rsidR="006F3B76" w:rsidRPr="0007120F" w:rsidRDefault="006F3B76" w:rsidP="0079007B">
      <w:pPr>
        <w:spacing w:line="360" w:lineRule="auto"/>
        <w:rPr>
          <w:sz w:val="24"/>
          <w:szCs w:val="24"/>
        </w:rPr>
      </w:pPr>
    </w:p>
    <w:p w14:paraId="7E35B228"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Customer and Suppliers will be able to take the actions including but not limited to:</w:t>
      </w:r>
    </w:p>
    <w:p w14:paraId="6D00AF53" w14:textId="77777777" w:rsidR="006F3B76" w:rsidRPr="0007120F" w:rsidRDefault="0079007B" w:rsidP="0079007B">
      <w:pPr>
        <w:numPr>
          <w:ilvl w:val="0"/>
          <w:numId w:val="14"/>
        </w:numPr>
        <w:spacing w:line="360" w:lineRule="auto"/>
        <w:ind w:hanging="360"/>
        <w:contextualSpacing/>
        <w:rPr>
          <w:sz w:val="24"/>
          <w:szCs w:val="24"/>
        </w:rPr>
      </w:pPr>
      <w:r w:rsidRPr="0007120F">
        <w:rPr>
          <w:rFonts w:ascii="Times New Roman" w:eastAsia="Times New Roman" w:hAnsi="Times New Roman" w:cs="Times New Roman"/>
          <w:sz w:val="24"/>
          <w:szCs w:val="24"/>
        </w:rPr>
        <w:t>Place Custom Orders</w:t>
      </w:r>
    </w:p>
    <w:p w14:paraId="4E52FAAA" w14:textId="77777777" w:rsidR="006F3B76" w:rsidRPr="0007120F" w:rsidRDefault="0079007B" w:rsidP="0079007B">
      <w:pPr>
        <w:numPr>
          <w:ilvl w:val="0"/>
          <w:numId w:val="14"/>
        </w:numPr>
        <w:spacing w:line="360" w:lineRule="auto"/>
        <w:ind w:hanging="360"/>
        <w:contextualSpacing/>
        <w:rPr>
          <w:sz w:val="24"/>
          <w:szCs w:val="24"/>
        </w:rPr>
      </w:pPr>
      <w:r w:rsidRPr="0007120F">
        <w:rPr>
          <w:rFonts w:ascii="Times New Roman" w:eastAsia="Times New Roman" w:hAnsi="Times New Roman" w:cs="Times New Roman"/>
          <w:sz w:val="24"/>
          <w:szCs w:val="24"/>
        </w:rPr>
        <w:t>Place Part Orders</w:t>
      </w:r>
    </w:p>
    <w:p w14:paraId="60671ACE" w14:textId="77777777" w:rsidR="006F3B76" w:rsidRPr="0007120F" w:rsidRDefault="0079007B" w:rsidP="0079007B">
      <w:pPr>
        <w:numPr>
          <w:ilvl w:val="0"/>
          <w:numId w:val="14"/>
        </w:numPr>
        <w:spacing w:line="360" w:lineRule="auto"/>
        <w:ind w:hanging="360"/>
        <w:contextualSpacing/>
        <w:rPr>
          <w:sz w:val="24"/>
          <w:szCs w:val="24"/>
        </w:rPr>
      </w:pPr>
      <w:r w:rsidRPr="0007120F">
        <w:rPr>
          <w:rFonts w:ascii="Times New Roman" w:eastAsia="Times New Roman" w:hAnsi="Times New Roman" w:cs="Times New Roman"/>
          <w:sz w:val="24"/>
          <w:szCs w:val="24"/>
        </w:rPr>
        <w:t>Place Product Orders</w:t>
      </w:r>
    </w:p>
    <w:p w14:paraId="6E7C42E0" w14:textId="77777777" w:rsidR="006F3B76" w:rsidRPr="0007120F" w:rsidRDefault="0079007B" w:rsidP="0079007B">
      <w:pPr>
        <w:numPr>
          <w:ilvl w:val="1"/>
          <w:numId w:val="14"/>
        </w:numPr>
        <w:spacing w:line="360" w:lineRule="auto"/>
        <w:ind w:hanging="360"/>
        <w:contextualSpacing/>
        <w:rPr>
          <w:sz w:val="24"/>
          <w:szCs w:val="24"/>
        </w:rPr>
      </w:pPr>
      <w:r w:rsidRPr="0007120F">
        <w:rPr>
          <w:rFonts w:ascii="Times New Roman" w:eastAsia="Times New Roman" w:hAnsi="Times New Roman" w:cs="Times New Roman"/>
          <w:sz w:val="24"/>
          <w:szCs w:val="24"/>
        </w:rPr>
        <w:t>Pay for Orders</w:t>
      </w:r>
    </w:p>
    <w:p w14:paraId="301E76C0" w14:textId="77777777" w:rsidR="006F3B76" w:rsidRPr="0007120F" w:rsidRDefault="0079007B" w:rsidP="0079007B">
      <w:pPr>
        <w:numPr>
          <w:ilvl w:val="0"/>
          <w:numId w:val="14"/>
        </w:numPr>
        <w:spacing w:line="360" w:lineRule="auto"/>
        <w:ind w:hanging="360"/>
        <w:contextualSpacing/>
        <w:rPr>
          <w:sz w:val="24"/>
          <w:szCs w:val="24"/>
        </w:rPr>
      </w:pPr>
      <w:r w:rsidRPr="0007120F">
        <w:rPr>
          <w:rFonts w:ascii="Times New Roman" w:eastAsia="Times New Roman" w:hAnsi="Times New Roman" w:cs="Times New Roman"/>
          <w:sz w:val="24"/>
          <w:szCs w:val="24"/>
        </w:rPr>
        <w:t>Create Accounts</w:t>
      </w:r>
    </w:p>
    <w:p w14:paraId="1BBE6278" w14:textId="77777777" w:rsidR="006F3B76" w:rsidRPr="0007120F" w:rsidRDefault="0079007B" w:rsidP="0079007B">
      <w:pPr>
        <w:numPr>
          <w:ilvl w:val="1"/>
          <w:numId w:val="14"/>
        </w:numPr>
        <w:spacing w:line="360" w:lineRule="auto"/>
        <w:ind w:hanging="360"/>
        <w:contextualSpacing/>
        <w:rPr>
          <w:sz w:val="24"/>
          <w:szCs w:val="24"/>
        </w:rPr>
      </w:pPr>
      <w:r w:rsidRPr="0007120F">
        <w:rPr>
          <w:rFonts w:ascii="Times New Roman" w:eastAsia="Times New Roman" w:hAnsi="Times New Roman" w:cs="Times New Roman"/>
          <w:sz w:val="24"/>
          <w:szCs w:val="24"/>
        </w:rPr>
        <w:t>Manage Account Information</w:t>
      </w:r>
    </w:p>
    <w:p w14:paraId="71D44A57" w14:textId="77777777" w:rsidR="006F3B76" w:rsidRPr="0007120F" w:rsidRDefault="006F3B76" w:rsidP="0079007B">
      <w:pPr>
        <w:spacing w:line="360" w:lineRule="auto"/>
        <w:rPr>
          <w:sz w:val="24"/>
          <w:szCs w:val="24"/>
        </w:rPr>
      </w:pPr>
    </w:p>
    <w:p w14:paraId="7834E702"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The custom order area of the website will allow customers to: </w:t>
      </w:r>
    </w:p>
    <w:p w14:paraId="208F3E3A" w14:textId="77777777" w:rsidR="006F3B76" w:rsidRPr="0007120F" w:rsidRDefault="0079007B" w:rsidP="0079007B">
      <w:pPr>
        <w:numPr>
          <w:ilvl w:val="0"/>
          <w:numId w:val="16"/>
        </w:numPr>
        <w:spacing w:line="360" w:lineRule="auto"/>
        <w:ind w:hanging="360"/>
        <w:contextualSpacing/>
        <w:rPr>
          <w:sz w:val="24"/>
          <w:szCs w:val="24"/>
        </w:rPr>
      </w:pPr>
      <w:r w:rsidRPr="0007120F">
        <w:rPr>
          <w:rFonts w:ascii="Times New Roman" w:eastAsia="Times New Roman" w:hAnsi="Times New Roman" w:cs="Times New Roman"/>
          <w:sz w:val="24"/>
          <w:szCs w:val="24"/>
        </w:rPr>
        <w:t xml:space="preserve">View past CE custom product creations </w:t>
      </w:r>
    </w:p>
    <w:p w14:paraId="3252EC58" w14:textId="77777777" w:rsidR="006F3B76" w:rsidRPr="0007120F" w:rsidRDefault="0079007B" w:rsidP="0079007B">
      <w:pPr>
        <w:numPr>
          <w:ilvl w:val="0"/>
          <w:numId w:val="16"/>
        </w:numPr>
        <w:spacing w:line="360" w:lineRule="auto"/>
        <w:ind w:hanging="360"/>
        <w:contextualSpacing/>
        <w:rPr>
          <w:sz w:val="24"/>
          <w:szCs w:val="24"/>
        </w:rPr>
      </w:pPr>
      <w:r w:rsidRPr="0007120F">
        <w:rPr>
          <w:rFonts w:ascii="Times New Roman" w:eastAsia="Times New Roman" w:hAnsi="Times New Roman" w:cs="Times New Roman"/>
          <w:sz w:val="24"/>
          <w:szCs w:val="24"/>
        </w:rPr>
        <w:t>Understand the ordering and pricing process</w:t>
      </w:r>
    </w:p>
    <w:p w14:paraId="3241CB6E" w14:textId="77777777" w:rsidR="006F3B76" w:rsidRPr="0007120F" w:rsidRDefault="0079007B" w:rsidP="0079007B">
      <w:pPr>
        <w:numPr>
          <w:ilvl w:val="0"/>
          <w:numId w:val="16"/>
        </w:numPr>
        <w:spacing w:line="360" w:lineRule="auto"/>
        <w:ind w:hanging="360"/>
        <w:contextualSpacing/>
        <w:rPr>
          <w:sz w:val="24"/>
          <w:szCs w:val="24"/>
        </w:rPr>
      </w:pPr>
      <w:r w:rsidRPr="0007120F">
        <w:rPr>
          <w:rFonts w:ascii="Times New Roman" w:eastAsia="Times New Roman" w:hAnsi="Times New Roman" w:cs="Times New Roman"/>
          <w:sz w:val="24"/>
          <w:szCs w:val="24"/>
        </w:rPr>
        <w:t>Place a custom order request</w:t>
      </w:r>
    </w:p>
    <w:p w14:paraId="2125FE2C" w14:textId="77777777" w:rsidR="006F3B76" w:rsidRDefault="006F3B76" w:rsidP="0079007B">
      <w:pPr>
        <w:spacing w:line="360" w:lineRule="auto"/>
      </w:pPr>
    </w:p>
    <w:p w14:paraId="4994B533" w14:textId="77777777" w:rsidR="0007120F"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7.0 Vendor Services</w:t>
      </w:r>
    </w:p>
    <w:p w14:paraId="68F84FD9"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ab/>
      </w:r>
      <w:r w:rsidR="009B4826" w:rsidRPr="0007120F">
        <w:rPr>
          <w:rFonts w:ascii="Times New Roman" w:eastAsia="Times New Roman" w:hAnsi="Times New Roman" w:cs="Times New Roman"/>
          <w:sz w:val="24"/>
          <w:szCs w:val="24"/>
          <w:u w:val="single"/>
        </w:rPr>
        <w:t>7.1 Warranty</w:t>
      </w:r>
    </w:p>
    <w:p w14:paraId="191C2E5F" w14:textId="77777777" w:rsidR="006F3B76" w:rsidRPr="0007120F" w:rsidRDefault="006F3B76" w:rsidP="0079007B">
      <w:pPr>
        <w:spacing w:line="360" w:lineRule="auto"/>
        <w:rPr>
          <w:sz w:val="24"/>
          <w:szCs w:val="24"/>
        </w:rPr>
      </w:pPr>
    </w:p>
    <w:p w14:paraId="692BB39F"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Warranty information on all products will be provided to CE prior to finalization of contractual agreements as part of the negotiation process. </w:t>
      </w:r>
    </w:p>
    <w:p w14:paraId="4C96D50B" w14:textId="77777777" w:rsidR="006F3B76" w:rsidRPr="0007120F" w:rsidRDefault="006F3B76" w:rsidP="0079007B">
      <w:pPr>
        <w:spacing w:line="360" w:lineRule="auto"/>
        <w:rPr>
          <w:sz w:val="24"/>
          <w:szCs w:val="24"/>
        </w:rPr>
      </w:pPr>
    </w:p>
    <w:p w14:paraId="5177F19E"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ab/>
      </w:r>
      <w:r w:rsidRPr="0007120F">
        <w:rPr>
          <w:rFonts w:ascii="Times New Roman" w:eastAsia="Times New Roman" w:hAnsi="Times New Roman" w:cs="Times New Roman"/>
          <w:sz w:val="24"/>
          <w:szCs w:val="24"/>
          <w:u w:val="single"/>
        </w:rPr>
        <w:t>7.2 Repair</w:t>
      </w:r>
    </w:p>
    <w:p w14:paraId="017D2673"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CE and the accepted vendor will make contractual service level agreements regarding repair and maintenance rates of all proposed equipment.  The vendor will provide the hourly/service cost for repairing and maintaining both software and hardware included in the vendor’s proposal.  </w:t>
      </w:r>
    </w:p>
    <w:p w14:paraId="3938BA68" w14:textId="77777777" w:rsidR="006F3B76" w:rsidRPr="0007120F" w:rsidRDefault="006F3B76" w:rsidP="0079007B">
      <w:pPr>
        <w:spacing w:line="360" w:lineRule="auto"/>
        <w:rPr>
          <w:sz w:val="24"/>
          <w:szCs w:val="24"/>
        </w:rPr>
      </w:pPr>
    </w:p>
    <w:p w14:paraId="5053FD33"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This may include:</w:t>
      </w:r>
    </w:p>
    <w:p w14:paraId="41257587" w14:textId="77777777" w:rsidR="006F3B76" w:rsidRPr="0007120F" w:rsidRDefault="0079007B" w:rsidP="0079007B">
      <w:pPr>
        <w:numPr>
          <w:ilvl w:val="0"/>
          <w:numId w:val="12"/>
        </w:numPr>
        <w:spacing w:line="360" w:lineRule="auto"/>
        <w:ind w:hanging="360"/>
        <w:contextualSpacing/>
        <w:rPr>
          <w:sz w:val="24"/>
          <w:szCs w:val="24"/>
        </w:rPr>
      </w:pPr>
      <w:r w:rsidRPr="0007120F">
        <w:rPr>
          <w:rFonts w:ascii="Times New Roman" w:eastAsia="Times New Roman" w:hAnsi="Times New Roman" w:cs="Times New Roman"/>
          <w:sz w:val="24"/>
          <w:szCs w:val="24"/>
        </w:rPr>
        <w:t>Software Engineering</w:t>
      </w:r>
    </w:p>
    <w:p w14:paraId="551A9A60" w14:textId="77777777" w:rsidR="006F3B76" w:rsidRPr="0007120F" w:rsidRDefault="0079007B" w:rsidP="0079007B">
      <w:pPr>
        <w:numPr>
          <w:ilvl w:val="0"/>
          <w:numId w:val="12"/>
        </w:numPr>
        <w:spacing w:line="360" w:lineRule="auto"/>
        <w:ind w:hanging="360"/>
        <w:contextualSpacing/>
        <w:rPr>
          <w:sz w:val="24"/>
          <w:szCs w:val="24"/>
        </w:rPr>
      </w:pPr>
      <w:r w:rsidRPr="0007120F">
        <w:rPr>
          <w:rFonts w:ascii="Times New Roman" w:eastAsia="Times New Roman" w:hAnsi="Times New Roman" w:cs="Times New Roman"/>
          <w:sz w:val="24"/>
          <w:szCs w:val="24"/>
        </w:rPr>
        <w:t>Software Architecture</w:t>
      </w:r>
    </w:p>
    <w:p w14:paraId="78A14903" w14:textId="77777777" w:rsidR="006F3B76" w:rsidRPr="0007120F" w:rsidRDefault="0079007B" w:rsidP="0079007B">
      <w:pPr>
        <w:numPr>
          <w:ilvl w:val="0"/>
          <w:numId w:val="12"/>
        </w:numPr>
        <w:spacing w:line="360" w:lineRule="auto"/>
        <w:ind w:hanging="360"/>
        <w:contextualSpacing/>
        <w:rPr>
          <w:sz w:val="24"/>
          <w:szCs w:val="24"/>
        </w:rPr>
      </w:pPr>
      <w:r w:rsidRPr="0007120F">
        <w:rPr>
          <w:rFonts w:ascii="Times New Roman" w:eastAsia="Times New Roman" w:hAnsi="Times New Roman" w:cs="Times New Roman"/>
          <w:sz w:val="24"/>
          <w:szCs w:val="24"/>
        </w:rPr>
        <w:t>Field Maintenance Technicians</w:t>
      </w:r>
    </w:p>
    <w:p w14:paraId="5E7AE6C2" w14:textId="77777777" w:rsidR="006F3B76" w:rsidRPr="0007120F" w:rsidRDefault="0079007B" w:rsidP="0079007B">
      <w:pPr>
        <w:numPr>
          <w:ilvl w:val="0"/>
          <w:numId w:val="12"/>
        </w:numPr>
        <w:spacing w:line="360" w:lineRule="auto"/>
        <w:ind w:hanging="360"/>
        <w:contextualSpacing/>
        <w:rPr>
          <w:sz w:val="24"/>
          <w:szCs w:val="24"/>
        </w:rPr>
      </w:pPr>
      <w:r w:rsidRPr="0007120F">
        <w:rPr>
          <w:rFonts w:ascii="Times New Roman" w:eastAsia="Times New Roman" w:hAnsi="Times New Roman" w:cs="Times New Roman"/>
          <w:sz w:val="24"/>
          <w:szCs w:val="24"/>
        </w:rPr>
        <w:t>Database Administrators</w:t>
      </w:r>
    </w:p>
    <w:p w14:paraId="2BF38542" w14:textId="77777777" w:rsidR="006F3B76" w:rsidRPr="0007120F" w:rsidRDefault="006F3B76" w:rsidP="0079007B">
      <w:pPr>
        <w:spacing w:line="360" w:lineRule="auto"/>
        <w:rPr>
          <w:sz w:val="24"/>
          <w:szCs w:val="24"/>
        </w:rPr>
      </w:pPr>
    </w:p>
    <w:p w14:paraId="384BF438" w14:textId="77777777" w:rsidR="006F3B76" w:rsidRPr="0007120F" w:rsidRDefault="0079007B" w:rsidP="0079007B">
      <w:pPr>
        <w:spacing w:line="360" w:lineRule="auto"/>
        <w:rPr>
          <w:sz w:val="24"/>
          <w:szCs w:val="24"/>
        </w:rPr>
      </w:pPr>
      <w:r w:rsidRPr="0007120F">
        <w:rPr>
          <w:rFonts w:ascii="Times New Roman" w:eastAsia="Times New Roman" w:hAnsi="Times New Roman" w:cs="Times New Roman"/>
          <w:sz w:val="24"/>
          <w:szCs w:val="24"/>
        </w:rPr>
        <w:t xml:space="preserve">Repairs and maintenance existing outside warranties will be covered in additional statements of work. </w:t>
      </w:r>
    </w:p>
    <w:p w14:paraId="54E4C782" w14:textId="77777777" w:rsidR="006F3B76" w:rsidRPr="0007120F" w:rsidRDefault="006F3B76" w:rsidP="0079007B">
      <w:pPr>
        <w:spacing w:line="360" w:lineRule="auto"/>
        <w:rPr>
          <w:sz w:val="24"/>
          <w:szCs w:val="24"/>
        </w:rPr>
      </w:pPr>
    </w:p>
    <w:p w14:paraId="67C6A4C9" w14:textId="77777777" w:rsidR="006F3B76" w:rsidRPr="0007120F" w:rsidRDefault="0079007B" w:rsidP="0007120F">
      <w:pPr>
        <w:spacing w:line="360" w:lineRule="auto"/>
        <w:rPr>
          <w:sz w:val="24"/>
          <w:szCs w:val="24"/>
        </w:rPr>
      </w:pPr>
      <w:r w:rsidRPr="0007120F">
        <w:rPr>
          <w:rFonts w:ascii="Times New Roman" w:eastAsia="Times New Roman" w:hAnsi="Times New Roman" w:cs="Times New Roman"/>
          <w:sz w:val="24"/>
          <w:szCs w:val="24"/>
          <w:u w:val="single"/>
        </w:rPr>
        <w:t>7.3 Testing</w:t>
      </w:r>
    </w:p>
    <w:p w14:paraId="4AAC95B3"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The selected vendor will conduct benchmark tests post implementation to ensure all systems are functional and meet the needs of CE.  Vendors will stress test all network connections and software to ensure operational requirements are met.    </w:t>
      </w:r>
    </w:p>
    <w:p w14:paraId="59F7D655" w14:textId="77777777" w:rsidR="006F3B76" w:rsidRPr="0007120F" w:rsidRDefault="006F3B76" w:rsidP="0079007B">
      <w:pPr>
        <w:spacing w:line="360" w:lineRule="auto"/>
        <w:ind w:firstLine="720"/>
        <w:rPr>
          <w:sz w:val="24"/>
          <w:szCs w:val="24"/>
        </w:rPr>
      </w:pPr>
    </w:p>
    <w:p w14:paraId="13E660B6" w14:textId="77777777" w:rsidR="006F3B76" w:rsidRPr="0007120F" w:rsidRDefault="0079007B" w:rsidP="0007120F">
      <w:pPr>
        <w:spacing w:line="360" w:lineRule="auto"/>
        <w:rPr>
          <w:sz w:val="24"/>
          <w:szCs w:val="24"/>
        </w:rPr>
      </w:pPr>
      <w:r w:rsidRPr="0007120F">
        <w:rPr>
          <w:rFonts w:ascii="Times New Roman" w:eastAsia="Times New Roman" w:hAnsi="Times New Roman" w:cs="Times New Roman"/>
          <w:sz w:val="24"/>
          <w:szCs w:val="24"/>
          <w:u w:val="single"/>
        </w:rPr>
        <w:t>7.4 Training</w:t>
      </w:r>
    </w:p>
    <w:p w14:paraId="0818D3D4"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CE is requesting the vendor hold sufficient trainings for CE staff after successful implementation of the system.  The vendor will make recommendations as to how many hours of training will be needed for CE staff to successfully operate and understand the new system.  The vendor will supply CE with a quote of the cost for holding such a training.</w:t>
      </w:r>
    </w:p>
    <w:p w14:paraId="3B8317D9" w14:textId="77777777" w:rsidR="006F3B76" w:rsidRPr="0007120F" w:rsidRDefault="006F3B76" w:rsidP="0079007B">
      <w:pPr>
        <w:spacing w:line="360" w:lineRule="auto"/>
        <w:rPr>
          <w:sz w:val="24"/>
          <w:szCs w:val="24"/>
        </w:rPr>
      </w:pPr>
    </w:p>
    <w:p w14:paraId="2F36C3A3"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8.0 Bid Evaluation</w:t>
      </w:r>
    </w:p>
    <w:p w14:paraId="62FC1BF4" w14:textId="77777777" w:rsidR="006F3B76" w:rsidRDefault="006F3B76" w:rsidP="0079007B">
      <w:pPr>
        <w:spacing w:line="360" w:lineRule="auto"/>
      </w:pPr>
    </w:p>
    <w:p w14:paraId="7CC95460" w14:textId="77777777" w:rsidR="006F3B76" w:rsidRPr="0007120F" w:rsidRDefault="0079007B" w:rsidP="0079007B">
      <w:pPr>
        <w:spacing w:line="360" w:lineRule="auto"/>
        <w:rPr>
          <w:rFonts w:ascii="Times New Roman" w:hAnsi="Times New Roman" w:cs="Times New Roman"/>
          <w:sz w:val="24"/>
          <w:szCs w:val="24"/>
        </w:rPr>
      </w:pPr>
      <w:r>
        <w:rPr>
          <w:rFonts w:ascii="Times New Roman" w:eastAsia="Times New Roman" w:hAnsi="Times New Roman" w:cs="Times New Roman"/>
          <w:b/>
        </w:rPr>
        <w:tab/>
      </w:r>
      <w:r w:rsidRPr="0007120F">
        <w:rPr>
          <w:rFonts w:ascii="Times New Roman" w:eastAsia="Times New Roman" w:hAnsi="Times New Roman" w:cs="Times New Roman"/>
          <w:sz w:val="24"/>
          <w:szCs w:val="24"/>
          <w:u w:val="single"/>
        </w:rPr>
        <w:t>8.0 Bid Evaluation</w:t>
      </w:r>
    </w:p>
    <w:p w14:paraId="52B6E6ED"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Bids are evaluated in a double blind fashion, with a general weighting of 60% for fulfillment of technical criteria, and 40% for system cost.  </w:t>
      </w:r>
    </w:p>
    <w:p w14:paraId="4DC5FC45" w14:textId="77777777" w:rsidR="006F3B76" w:rsidRPr="0007120F" w:rsidRDefault="006F3B76" w:rsidP="0079007B">
      <w:pPr>
        <w:spacing w:line="360" w:lineRule="auto"/>
        <w:rPr>
          <w:rFonts w:ascii="Times New Roman" w:hAnsi="Times New Roman" w:cs="Times New Roman"/>
          <w:sz w:val="24"/>
          <w:szCs w:val="24"/>
        </w:rPr>
      </w:pPr>
    </w:p>
    <w:p w14:paraId="3F6BCBAB"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rPr>
        <w:tab/>
      </w:r>
      <w:r w:rsidRPr="0007120F">
        <w:rPr>
          <w:rFonts w:ascii="Times New Roman" w:eastAsia="Times New Roman" w:hAnsi="Times New Roman" w:cs="Times New Roman"/>
          <w:sz w:val="24"/>
          <w:szCs w:val="24"/>
          <w:u w:val="single"/>
        </w:rPr>
        <w:t>8.1 Technical Requirements</w:t>
      </w:r>
    </w:p>
    <w:p w14:paraId="2571287A"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CE will blindly review proposals and score them on a technical basis with the following:  </w:t>
      </w:r>
    </w:p>
    <w:p w14:paraId="012AA37F" w14:textId="77777777" w:rsidR="006F3B76" w:rsidRPr="0007120F" w:rsidRDefault="0079007B" w:rsidP="0079007B">
      <w:pPr>
        <w:spacing w:line="360" w:lineRule="auto"/>
        <w:jc w:val="center"/>
        <w:rPr>
          <w:rFonts w:ascii="Times New Roman" w:hAnsi="Times New Roman" w:cs="Times New Roman"/>
          <w:sz w:val="24"/>
          <w:szCs w:val="24"/>
        </w:rPr>
      </w:pPr>
      <w:r w:rsidRPr="0007120F">
        <w:rPr>
          <w:rFonts w:ascii="Times New Roman" w:eastAsia="Times New Roman" w:hAnsi="Times New Roman" w:cs="Times New Roman"/>
          <w:sz w:val="24"/>
          <w:szCs w:val="24"/>
        </w:rPr>
        <w:t>Chart from: [2]</w:t>
      </w:r>
      <w:r w:rsidRPr="0007120F">
        <w:rPr>
          <w:rFonts w:ascii="Times New Roman" w:hAnsi="Times New Roman" w:cs="Times New Roman"/>
          <w:noProof/>
          <w:sz w:val="24"/>
          <w:szCs w:val="24"/>
          <w:lang w:eastAsia="zh-CN"/>
        </w:rPr>
        <w:drawing>
          <wp:anchor distT="114300" distB="114300" distL="114300" distR="114300" simplePos="0" relativeHeight="251655168" behindDoc="0" locked="0" layoutInCell="0" hidden="0" allowOverlap="1" wp14:anchorId="457A6AAA" wp14:editId="045AE69C">
            <wp:simplePos x="0" y="0"/>
            <wp:positionH relativeFrom="margin">
              <wp:posOffset>-438147</wp:posOffset>
            </wp:positionH>
            <wp:positionV relativeFrom="paragraph">
              <wp:posOffset>38100</wp:posOffset>
            </wp:positionV>
            <wp:extent cx="6496050" cy="4049621"/>
            <wp:effectExtent l="0" t="0" r="0" b="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6496050" cy="4049621"/>
                    </a:xfrm>
                    <a:prstGeom prst="rect">
                      <a:avLst/>
                    </a:prstGeom>
                    <a:ln/>
                  </pic:spPr>
                </pic:pic>
              </a:graphicData>
            </a:graphic>
          </wp:anchor>
        </w:drawing>
      </w:r>
    </w:p>
    <w:p w14:paraId="5BCEE413" w14:textId="77777777" w:rsidR="006F3B76" w:rsidRPr="0007120F" w:rsidRDefault="006F3B76" w:rsidP="0079007B">
      <w:pPr>
        <w:spacing w:line="360" w:lineRule="auto"/>
        <w:rPr>
          <w:rFonts w:ascii="Times New Roman" w:hAnsi="Times New Roman" w:cs="Times New Roman"/>
          <w:sz w:val="24"/>
          <w:szCs w:val="24"/>
        </w:rPr>
      </w:pPr>
    </w:p>
    <w:p w14:paraId="2B109BCD" w14:textId="77777777" w:rsidR="0007120F" w:rsidRDefault="0079007B" w:rsidP="0079007B">
      <w:pPr>
        <w:spacing w:line="360" w:lineRule="auto"/>
        <w:rPr>
          <w:rFonts w:ascii="Times New Roman" w:eastAsia="Times New Roman" w:hAnsi="Times New Roman" w:cs="Times New Roman"/>
          <w:sz w:val="24"/>
          <w:szCs w:val="24"/>
        </w:rPr>
      </w:pPr>
      <w:r w:rsidRPr="0007120F">
        <w:rPr>
          <w:rFonts w:ascii="Times New Roman" w:eastAsia="Times New Roman" w:hAnsi="Times New Roman" w:cs="Times New Roman"/>
          <w:sz w:val="24"/>
          <w:szCs w:val="24"/>
        </w:rPr>
        <w:tab/>
      </w:r>
    </w:p>
    <w:p w14:paraId="3735BFD2" w14:textId="77777777" w:rsidR="0007120F" w:rsidRDefault="0007120F" w:rsidP="0079007B">
      <w:pPr>
        <w:spacing w:line="360" w:lineRule="auto"/>
        <w:rPr>
          <w:rFonts w:ascii="Times New Roman" w:eastAsia="Times New Roman" w:hAnsi="Times New Roman" w:cs="Times New Roman"/>
          <w:sz w:val="24"/>
          <w:szCs w:val="24"/>
        </w:rPr>
      </w:pPr>
    </w:p>
    <w:p w14:paraId="240CA58C"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u w:val="single"/>
        </w:rPr>
        <w:t>8.2 Financial Requirements</w:t>
      </w:r>
    </w:p>
    <w:p w14:paraId="14379F90"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CE will evaluate cost of bids on a best value basis.  Vendors are expected to include a total project cost and hourly costs for maintenance and consulting.  </w:t>
      </w:r>
      <w:r w:rsidRPr="0007120F">
        <w:rPr>
          <w:rFonts w:ascii="Times New Roman" w:eastAsia="Times New Roman" w:hAnsi="Times New Roman" w:cs="Times New Roman"/>
          <w:color w:val="111111"/>
          <w:sz w:val="24"/>
          <w:szCs w:val="24"/>
          <w:highlight w:val="white"/>
        </w:rPr>
        <w:t>Pricing information should provide fees, both recurring and nonrecurring as necessary, as well as payment terms and currency.  If relevant, it should include escalation clauses and other assumptions related to pricing.</w:t>
      </w:r>
    </w:p>
    <w:p w14:paraId="34F11787" w14:textId="77777777" w:rsidR="006F3B76" w:rsidRPr="0007120F" w:rsidRDefault="006F3B76" w:rsidP="0079007B">
      <w:pPr>
        <w:spacing w:line="360" w:lineRule="auto"/>
        <w:rPr>
          <w:rFonts w:ascii="Times New Roman" w:hAnsi="Times New Roman" w:cs="Times New Roman"/>
          <w:sz w:val="24"/>
          <w:szCs w:val="24"/>
        </w:rPr>
      </w:pPr>
    </w:p>
    <w:p w14:paraId="20206312"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rPr>
        <w:t>Fixed cost proposals are preferred.  Hourly cost structures with a high degree of accuracy and satisfactory explanations are acceptable.</w:t>
      </w:r>
    </w:p>
    <w:p w14:paraId="158578E4" w14:textId="77777777" w:rsidR="006F3B76" w:rsidRPr="0007120F" w:rsidRDefault="006F3B76" w:rsidP="0079007B">
      <w:pPr>
        <w:spacing w:line="360" w:lineRule="auto"/>
        <w:rPr>
          <w:rFonts w:ascii="Times New Roman" w:hAnsi="Times New Roman" w:cs="Times New Roman"/>
          <w:sz w:val="24"/>
          <w:szCs w:val="24"/>
        </w:rPr>
      </w:pPr>
    </w:p>
    <w:p w14:paraId="3C7B8404"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u w:val="single"/>
        </w:rPr>
        <w:t>8.3 Capacity and Response Time</w:t>
      </w:r>
    </w:p>
    <w:p w14:paraId="69846857"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The system must be able to scale quickly, adding and maintaining large numbers of users over time.  CE currently has 23,000 customers and 5,600 suppliers with account information to be retained.  When the CE website deploys, the number of users and orders is expected to increase dramatically within the first 5-10 years.  The database and website’s storage and bandwidth must be sufficient to scale with demand.   </w:t>
      </w:r>
    </w:p>
    <w:p w14:paraId="17A3B81C" w14:textId="77777777" w:rsidR="006F3B76" w:rsidRPr="0007120F" w:rsidRDefault="006F3B76" w:rsidP="0079007B">
      <w:pPr>
        <w:spacing w:line="360" w:lineRule="auto"/>
        <w:rPr>
          <w:rFonts w:ascii="Times New Roman" w:hAnsi="Times New Roman" w:cs="Times New Roman"/>
          <w:sz w:val="24"/>
          <w:szCs w:val="24"/>
        </w:rPr>
      </w:pPr>
    </w:p>
    <w:p w14:paraId="7EDAD03A"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As of writing CE utilizes 75 Mbps down 15 Mbps up internet connection.  Database and website response times are expected to fall within industry and technological norms for projects of a similar scope.  No unusual or significant latency should be experienced by CE staff, customer, or suppliers.</w:t>
      </w:r>
    </w:p>
    <w:p w14:paraId="2B733AE8" w14:textId="77777777" w:rsidR="006F3B76" w:rsidRPr="0007120F" w:rsidRDefault="006F3B76" w:rsidP="0079007B">
      <w:pPr>
        <w:spacing w:line="360" w:lineRule="auto"/>
        <w:rPr>
          <w:rFonts w:ascii="Times New Roman" w:hAnsi="Times New Roman" w:cs="Times New Roman"/>
          <w:sz w:val="24"/>
          <w:szCs w:val="24"/>
        </w:rPr>
      </w:pPr>
    </w:p>
    <w:p w14:paraId="7EA7973E" w14:textId="77777777" w:rsidR="006F3B76" w:rsidRPr="0007120F" w:rsidRDefault="0079007B" w:rsidP="0007120F">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u w:val="single"/>
        </w:rPr>
        <w:t>8.4 Standardization</w:t>
      </w:r>
    </w:p>
    <w:p w14:paraId="7E6211DE"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Project technical standards are to conform to industry norms and use widely accepted data transmission and interface standards.  Website should be of a responsive design, functioning sufficiently well on, mobile, tablet, and desktop systems.  As mentioned above, the system should be able to scale and integrate with related technologies on a potentially rapid basis, to grow with CE’s online customer base.  </w:t>
      </w:r>
    </w:p>
    <w:p w14:paraId="135464AB" w14:textId="77777777" w:rsidR="006F3B76" w:rsidRPr="0007120F" w:rsidRDefault="006F3B76" w:rsidP="0079007B">
      <w:pPr>
        <w:spacing w:line="360" w:lineRule="auto"/>
        <w:rPr>
          <w:rFonts w:ascii="Times New Roman" w:hAnsi="Times New Roman" w:cs="Times New Roman"/>
          <w:sz w:val="24"/>
          <w:szCs w:val="24"/>
        </w:rPr>
      </w:pPr>
    </w:p>
    <w:p w14:paraId="27A6A0B5" w14:textId="77777777" w:rsidR="0007120F" w:rsidRDefault="0007120F" w:rsidP="0007120F">
      <w:pPr>
        <w:spacing w:line="360" w:lineRule="auto"/>
        <w:rPr>
          <w:rFonts w:ascii="Times New Roman" w:eastAsia="Times New Roman" w:hAnsi="Times New Roman" w:cs="Times New Roman"/>
          <w:sz w:val="24"/>
          <w:szCs w:val="24"/>
          <w:u w:val="single"/>
        </w:rPr>
      </w:pPr>
    </w:p>
    <w:p w14:paraId="3E6FF627" w14:textId="77777777" w:rsidR="006F3B76" w:rsidRPr="0007120F" w:rsidRDefault="0079007B" w:rsidP="0007120F">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u w:val="single"/>
        </w:rPr>
        <w:t>8.5 Customization</w:t>
      </w:r>
    </w:p>
    <w:p w14:paraId="68430B0F"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Listed here are 3 ‘reference’ websites to be used as a design starting point and to give bidders an idea of the desired layout and aesthetic of the site. </w:t>
      </w:r>
    </w:p>
    <w:p w14:paraId="6F0C36EE" w14:textId="77777777" w:rsidR="006F3B76" w:rsidRPr="0007120F" w:rsidRDefault="006F3B76" w:rsidP="0007120F">
      <w:pPr>
        <w:spacing w:line="360" w:lineRule="auto"/>
        <w:jc w:val="both"/>
        <w:rPr>
          <w:rFonts w:ascii="Times New Roman" w:hAnsi="Times New Roman" w:cs="Times New Roman"/>
          <w:sz w:val="24"/>
          <w:szCs w:val="24"/>
        </w:rPr>
      </w:pPr>
    </w:p>
    <w:p w14:paraId="42A44BA9" w14:textId="77777777" w:rsidR="006F3B76" w:rsidRPr="0007120F" w:rsidRDefault="00FE17B5" w:rsidP="0007120F">
      <w:pPr>
        <w:numPr>
          <w:ilvl w:val="0"/>
          <w:numId w:val="7"/>
        </w:numPr>
        <w:spacing w:line="360" w:lineRule="auto"/>
        <w:ind w:hanging="360"/>
        <w:contextualSpacing/>
        <w:jc w:val="both"/>
        <w:rPr>
          <w:rFonts w:ascii="Times New Roman" w:eastAsia="Times New Roman" w:hAnsi="Times New Roman" w:cs="Times New Roman"/>
          <w:sz w:val="24"/>
          <w:szCs w:val="24"/>
        </w:rPr>
      </w:pPr>
      <w:hyperlink r:id="rId13">
        <w:r w:rsidR="0079007B" w:rsidRPr="0007120F">
          <w:rPr>
            <w:rFonts w:ascii="Times New Roman" w:eastAsia="Times New Roman" w:hAnsi="Times New Roman" w:cs="Times New Roman"/>
            <w:color w:val="1155CC"/>
            <w:sz w:val="24"/>
            <w:szCs w:val="24"/>
            <w:u w:val="single"/>
          </w:rPr>
          <w:t>http://www.musiciansfriend.com/</w:t>
        </w:r>
      </w:hyperlink>
      <w:hyperlink r:id="rId14"/>
    </w:p>
    <w:p w14:paraId="33F76E55" w14:textId="77777777" w:rsidR="006F3B76" w:rsidRPr="0007120F" w:rsidRDefault="00FE17B5" w:rsidP="0007120F">
      <w:pPr>
        <w:numPr>
          <w:ilvl w:val="0"/>
          <w:numId w:val="7"/>
        </w:numPr>
        <w:spacing w:line="360" w:lineRule="auto"/>
        <w:ind w:hanging="360"/>
        <w:contextualSpacing/>
        <w:jc w:val="both"/>
        <w:rPr>
          <w:rFonts w:ascii="Times New Roman" w:eastAsia="Times New Roman" w:hAnsi="Times New Roman" w:cs="Times New Roman"/>
          <w:sz w:val="24"/>
          <w:szCs w:val="24"/>
        </w:rPr>
      </w:pPr>
      <w:hyperlink r:id="rId15">
        <w:r w:rsidR="0079007B" w:rsidRPr="0007120F">
          <w:rPr>
            <w:rFonts w:ascii="Times New Roman" w:eastAsia="Times New Roman" w:hAnsi="Times New Roman" w:cs="Times New Roman"/>
            <w:color w:val="1155CC"/>
            <w:sz w:val="24"/>
            <w:szCs w:val="24"/>
            <w:u w:val="single"/>
          </w:rPr>
          <w:t>http://www.guitarcenter.com/</w:t>
        </w:r>
      </w:hyperlink>
      <w:hyperlink r:id="rId16"/>
    </w:p>
    <w:p w14:paraId="365087D9" w14:textId="77777777" w:rsidR="006F3B76" w:rsidRPr="0007120F" w:rsidRDefault="00FE17B5" w:rsidP="0007120F">
      <w:pPr>
        <w:numPr>
          <w:ilvl w:val="0"/>
          <w:numId w:val="7"/>
        </w:numPr>
        <w:spacing w:line="360" w:lineRule="auto"/>
        <w:ind w:hanging="360"/>
        <w:contextualSpacing/>
        <w:jc w:val="both"/>
        <w:rPr>
          <w:rFonts w:ascii="Times New Roman" w:eastAsia="Times New Roman" w:hAnsi="Times New Roman" w:cs="Times New Roman"/>
          <w:sz w:val="24"/>
          <w:szCs w:val="24"/>
        </w:rPr>
      </w:pPr>
      <w:hyperlink r:id="rId17">
        <w:r w:rsidR="0079007B" w:rsidRPr="0007120F">
          <w:rPr>
            <w:rFonts w:ascii="Times New Roman" w:eastAsia="Times New Roman" w:hAnsi="Times New Roman" w:cs="Times New Roman"/>
            <w:color w:val="1155CC"/>
            <w:sz w:val="24"/>
            <w:szCs w:val="24"/>
            <w:u w:val="single"/>
          </w:rPr>
          <w:t>http://www.sharmusic.com/</w:t>
        </w:r>
      </w:hyperlink>
      <w:hyperlink r:id="rId18"/>
    </w:p>
    <w:p w14:paraId="4A7868EC" w14:textId="77777777" w:rsidR="006F3B76" w:rsidRPr="0007120F" w:rsidRDefault="00FE17B5" w:rsidP="0007120F">
      <w:pPr>
        <w:spacing w:line="360" w:lineRule="auto"/>
        <w:jc w:val="both"/>
        <w:rPr>
          <w:rFonts w:ascii="Times New Roman" w:hAnsi="Times New Roman" w:cs="Times New Roman"/>
          <w:sz w:val="24"/>
          <w:szCs w:val="24"/>
        </w:rPr>
      </w:pPr>
      <w:hyperlink r:id="rId19"/>
    </w:p>
    <w:p w14:paraId="085DFE74"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It is not expected CE will assume responsibility for maintenance of any technical, backend, or design areas of the website.  The website will be customized to feature all required functional points mentioned in </w:t>
      </w:r>
      <w:r w:rsidRPr="0007120F">
        <w:rPr>
          <w:rFonts w:ascii="Times New Roman" w:eastAsia="Times New Roman" w:hAnsi="Times New Roman" w:cs="Times New Roman"/>
          <w:sz w:val="24"/>
          <w:szCs w:val="24"/>
          <w:u w:val="single"/>
        </w:rPr>
        <w:t>6.2 Software</w:t>
      </w:r>
      <w:r w:rsidRPr="0007120F">
        <w:rPr>
          <w:rFonts w:ascii="Times New Roman" w:eastAsia="Times New Roman" w:hAnsi="Times New Roman" w:cs="Times New Roman"/>
          <w:sz w:val="24"/>
          <w:szCs w:val="24"/>
        </w:rPr>
        <w:t xml:space="preserve">, and feature CE branding.        </w:t>
      </w:r>
    </w:p>
    <w:p w14:paraId="18F75E04" w14:textId="77777777" w:rsidR="006F3B76" w:rsidRPr="0007120F" w:rsidRDefault="0007120F" w:rsidP="0007120F">
      <w:pPr>
        <w:tabs>
          <w:tab w:val="left" w:pos="636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4DE89EE"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rPr>
        <w:t>CE Branding includes but is not limited to:</w:t>
      </w:r>
    </w:p>
    <w:p w14:paraId="485E5E6E" w14:textId="77777777" w:rsidR="006F3B76" w:rsidRPr="0007120F" w:rsidRDefault="0079007B" w:rsidP="0079007B">
      <w:pPr>
        <w:numPr>
          <w:ilvl w:val="0"/>
          <w:numId w:val="1"/>
        </w:numPr>
        <w:spacing w:line="360" w:lineRule="auto"/>
        <w:ind w:hanging="360"/>
        <w:contextualSpacing/>
        <w:rPr>
          <w:rFonts w:ascii="Times New Roman" w:hAnsi="Times New Roman" w:cs="Times New Roman"/>
          <w:sz w:val="24"/>
          <w:szCs w:val="24"/>
        </w:rPr>
      </w:pPr>
      <w:r w:rsidRPr="0007120F">
        <w:rPr>
          <w:rFonts w:ascii="Times New Roman" w:eastAsia="Times New Roman" w:hAnsi="Times New Roman" w:cs="Times New Roman"/>
          <w:sz w:val="24"/>
          <w:szCs w:val="24"/>
        </w:rPr>
        <w:t>CE themed color scheme</w:t>
      </w:r>
    </w:p>
    <w:p w14:paraId="67597C2C" w14:textId="77777777" w:rsidR="006F3B76" w:rsidRPr="0007120F" w:rsidRDefault="0079007B" w:rsidP="0079007B">
      <w:pPr>
        <w:numPr>
          <w:ilvl w:val="0"/>
          <w:numId w:val="1"/>
        </w:numPr>
        <w:spacing w:line="360" w:lineRule="auto"/>
        <w:ind w:hanging="360"/>
        <w:contextualSpacing/>
        <w:rPr>
          <w:rFonts w:ascii="Times New Roman" w:hAnsi="Times New Roman" w:cs="Times New Roman"/>
          <w:sz w:val="24"/>
          <w:szCs w:val="24"/>
        </w:rPr>
      </w:pPr>
      <w:r w:rsidRPr="0007120F">
        <w:rPr>
          <w:rFonts w:ascii="Times New Roman" w:eastAsia="Times New Roman" w:hAnsi="Times New Roman" w:cs="Times New Roman"/>
          <w:sz w:val="24"/>
          <w:szCs w:val="24"/>
        </w:rPr>
        <w:t>Inclusion of CE banners and graphics</w:t>
      </w:r>
    </w:p>
    <w:p w14:paraId="6EFD987F" w14:textId="77777777" w:rsidR="006F3B76" w:rsidRPr="0007120F" w:rsidRDefault="0079007B" w:rsidP="0079007B">
      <w:pPr>
        <w:numPr>
          <w:ilvl w:val="0"/>
          <w:numId w:val="1"/>
        </w:numPr>
        <w:spacing w:line="360" w:lineRule="auto"/>
        <w:ind w:hanging="360"/>
        <w:contextualSpacing/>
        <w:rPr>
          <w:rFonts w:ascii="Times New Roman" w:hAnsi="Times New Roman" w:cs="Times New Roman"/>
          <w:sz w:val="24"/>
          <w:szCs w:val="24"/>
        </w:rPr>
      </w:pPr>
      <w:r w:rsidRPr="0007120F">
        <w:rPr>
          <w:rFonts w:ascii="Times New Roman" w:eastAsia="Times New Roman" w:hAnsi="Times New Roman" w:cs="Times New Roman"/>
          <w:sz w:val="24"/>
          <w:szCs w:val="24"/>
        </w:rPr>
        <w:t>Use of CE themed buttons and hyperlinks</w:t>
      </w:r>
    </w:p>
    <w:p w14:paraId="11D02B4A" w14:textId="77777777" w:rsidR="006F3B76" w:rsidRPr="0007120F" w:rsidRDefault="0079007B" w:rsidP="0079007B">
      <w:pPr>
        <w:numPr>
          <w:ilvl w:val="0"/>
          <w:numId w:val="1"/>
        </w:numPr>
        <w:spacing w:line="360" w:lineRule="auto"/>
        <w:ind w:hanging="360"/>
        <w:contextualSpacing/>
        <w:rPr>
          <w:rFonts w:ascii="Times New Roman" w:hAnsi="Times New Roman" w:cs="Times New Roman"/>
          <w:sz w:val="24"/>
          <w:szCs w:val="24"/>
        </w:rPr>
      </w:pPr>
      <w:r w:rsidRPr="0007120F">
        <w:rPr>
          <w:rFonts w:ascii="Times New Roman" w:eastAsia="Times New Roman" w:hAnsi="Times New Roman" w:cs="Times New Roman"/>
          <w:sz w:val="24"/>
          <w:szCs w:val="24"/>
        </w:rPr>
        <w:t>Customized Product Photos</w:t>
      </w:r>
    </w:p>
    <w:p w14:paraId="7A195FC4" w14:textId="77777777" w:rsidR="006F3B76" w:rsidRPr="0007120F" w:rsidRDefault="0079007B" w:rsidP="0079007B">
      <w:pPr>
        <w:numPr>
          <w:ilvl w:val="0"/>
          <w:numId w:val="1"/>
        </w:numPr>
        <w:spacing w:line="360" w:lineRule="auto"/>
        <w:ind w:hanging="360"/>
        <w:contextualSpacing/>
        <w:rPr>
          <w:rFonts w:ascii="Times New Roman" w:hAnsi="Times New Roman" w:cs="Times New Roman"/>
          <w:sz w:val="24"/>
          <w:szCs w:val="24"/>
        </w:rPr>
      </w:pPr>
      <w:r w:rsidRPr="0007120F">
        <w:rPr>
          <w:rFonts w:ascii="Times New Roman" w:eastAsia="Times New Roman" w:hAnsi="Times New Roman" w:cs="Times New Roman"/>
          <w:sz w:val="24"/>
          <w:szCs w:val="24"/>
        </w:rPr>
        <w:t>CE provided text relating to staff and products</w:t>
      </w:r>
    </w:p>
    <w:p w14:paraId="3A7BD0A6" w14:textId="77777777" w:rsidR="006F3B76" w:rsidRPr="0007120F" w:rsidRDefault="0079007B" w:rsidP="0079007B">
      <w:pPr>
        <w:numPr>
          <w:ilvl w:val="0"/>
          <w:numId w:val="1"/>
        </w:numPr>
        <w:spacing w:line="360" w:lineRule="auto"/>
        <w:ind w:hanging="360"/>
        <w:contextualSpacing/>
        <w:rPr>
          <w:rFonts w:ascii="Times New Roman" w:hAnsi="Times New Roman" w:cs="Times New Roman"/>
          <w:sz w:val="24"/>
          <w:szCs w:val="24"/>
        </w:rPr>
      </w:pPr>
      <w:r w:rsidRPr="0007120F">
        <w:rPr>
          <w:rFonts w:ascii="Times New Roman" w:eastAsia="Times New Roman" w:hAnsi="Times New Roman" w:cs="Times New Roman"/>
          <w:sz w:val="24"/>
          <w:szCs w:val="24"/>
        </w:rPr>
        <w:t>Embedding CE company song</w:t>
      </w:r>
    </w:p>
    <w:p w14:paraId="3B004041" w14:textId="77777777" w:rsidR="006F3B76" w:rsidRPr="0007120F" w:rsidRDefault="0079007B" w:rsidP="0079007B">
      <w:pPr>
        <w:spacing w:line="360" w:lineRule="auto"/>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  </w:t>
      </w:r>
    </w:p>
    <w:p w14:paraId="13ADD030" w14:textId="77777777" w:rsidR="006F3B76" w:rsidRPr="0007120F" w:rsidRDefault="0079007B" w:rsidP="0007120F">
      <w:pPr>
        <w:spacing w:line="360" w:lineRule="auto"/>
        <w:jc w:val="both"/>
        <w:rPr>
          <w:rFonts w:ascii="Times New Roman" w:hAnsi="Times New Roman" w:cs="Times New Roman"/>
          <w:sz w:val="24"/>
          <w:szCs w:val="24"/>
        </w:rPr>
      </w:pPr>
      <w:r w:rsidRPr="0007120F">
        <w:rPr>
          <w:rFonts w:ascii="Times New Roman" w:eastAsia="Times New Roman" w:hAnsi="Times New Roman" w:cs="Times New Roman"/>
          <w:sz w:val="24"/>
          <w:szCs w:val="24"/>
        </w:rPr>
        <w:t xml:space="preserve">The website must allow CE staff to easily modify: </w:t>
      </w:r>
    </w:p>
    <w:p w14:paraId="0E187B5C" w14:textId="77777777" w:rsidR="006F3B76" w:rsidRPr="0007120F" w:rsidRDefault="006F3B76" w:rsidP="0007120F">
      <w:pPr>
        <w:spacing w:line="360" w:lineRule="auto"/>
        <w:jc w:val="both"/>
        <w:rPr>
          <w:sz w:val="24"/>
          <w:szCs w:val="24"/>
        </w:rPr>
      </w:pPr>
    </w:p>
    <w:p w14:paraId="5C413B8E" w14:textId="77777777" w:rsidR="006F3B76" w:rsidRPr="0007120F" w:rsidRDefault="0079007B" w:rsidP="0007120F">
      <w:pPr>
        <w:numPr>
          <w:ilvl w:val="0"/>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Parts</w:t>
      </w:r>
    </w:p>
    <w:p w14:paraId="4D96AD32"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Prices</w:t>
      </w:r>
    </w:p>
    <w:p w14:paraId="287F459C"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Descriptions</w:t>
      </w:r>
    </w:p>
    <w:p w14:paraId="359E4179" w14:textId="77777777" w:rsidR="006F3B76" w:rsidRPr="0007120F" w:rsidRDefault="0079007B" w:rsidP="0007120F">
      <w:pPr>
        <w:numPr>
          <w:ilvl w:val="0"/>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Custom Products</w:t>
      </w:r>
    </w:p>
    <w:p w14:paraId="13428398"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Prices</w:t>
      </w:r>
    </w:p>
    <w:p w14:paraId="79BF2061"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Description</w:t>
      </w:r>
    </w:p>
    <w:p w14:paraId="344A11FD" w14:textId="77777777" w:rsidR="006F3B76" w:rsidRPr="0007120F" w:rsidRDefault="0079007B" w:rsidP="0007120F">
      <w:pPr>
        <w:numPr>
          <w:ilvl w:val="0"/>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Retail Products</w:t>
      </w:r>
    </w:p>
    <w:p w14:paraId="18A0EE5B"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Prices</w:t>
      </w:r>
    </w:p>
    <w:p w14:paraId="70E4CB8F"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Descriptions</w:t>
      </w:r>
    </w:p>
    <w:p w14:paraId="14621720" w14:textId="77777777" w:rsidR="006F3B76" w:rsidRPr="0007120F" w:rsidRDefault="0079007B" w:rsidP="0007120F">
      <w:pPr>
        <w:numPr>
          <w:ilvl w:val="0"/>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Customers</w:t>
      </w:r>
    </w:p>
    <w:p w14:paraId="121DE8F1"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 xml:space="preserve">Account Information </w:t>
      </w:r>
    </w:p>
    <w:p w14:paraId="207E0F83"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Payment Information</w:t>
      </w:r>
    </w:p>
    <w:p w14:paraId="1F25E3A4"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Orders</w:t>
      </w:r>
    </w:p>
    <w:p w14:paraId="0B9AD642" w14:textId="77777777" w:rsidR="006F3B76" w:rsidRPr="0007120F" w:rsidRDefault="0079007B" w:rsidP="0007120F">
      <w:pPr>
        <w:numPr>
          <w:ilvl w:val="0"/>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Suppliers</w:t>
      </w:r>
    </w:p>
    <w:p w14:paraId="4E1A66FC"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 xml:space="preserve">Account Information </w:t>
      </w:r>
    </w:p>
    <w:p w14:paraId="65EDB68C"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Payment Information</w:t>
      </w:r>
    </w:p>
    <w:p w14:paraId="6B81135D"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Orders</w:t>
      </w:r>
    </w:p>
    <w:p w14:paraId="51D0D650" w14:textId="77777777" w:rsidR="006F3B76" w:rsidRPr="0007120F" w:rsidRDefault="0079007B" w:rsidP="0007120F">
      <w:pPr>
        <w:numPr>
          <w:ilvl w:val="1"/>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Supplier Part Provided</w:t>
      </w:r>
    </w:p>
    <w:p w14:paraId="53BA9AE5" w14:textId="77777777" w:rsidR="006F3B76" w:rsidRPr="0007120F" w:rsidRDefault="0079007B" w:rsidP="0007120F">
      <w:pPr>
        <w:numPr>
          <w:ilvl w:val="2"/>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Supplier Part Prices</w:t>
      </w:r>
    </w:p>
    <w:p w14:paraId="38D5293F" w14:textId="77777777" w:rsidR="006F3B76" w:rsidRPr="0007120F" w:rsidRDefault="0079007B" w:rsidP="0007120F">
      <w:pPr>
        <w:numPr>
          <w:ilvl w:val="2"/>
          <w:numId w:val="10"/>
        </w:numPr>
        <w:spacing w:line="360" w:lineRule="auto"/>
        <w:ind w:hanging="360"/>
        <w:contextualSpacing/>
        <w:jc w:val="both"/>
        <w:rPr>
          <w:sz w:val="24"/>
          <w:szCs w:val="24"/>
        </w:rPr>
      </w:pPr>
      <w:r w:rsidRPr="0007120F">
        <w:rPr>
          <w:rFonts w:ascii="Times New Roman" w:eastAsia="Times New Roman" w:hAnsi="Times New Roman" w:cs="Times New Roman"/>
          <w:sz w:val="24"/>
          <w:szCs w:val="24"/>
        </w:rPr>
        <w:t>Supplier Part Descriptions</w:t>
      </w:r>
    </w:p>
    <w:p w14:paraId="649C187F" w14:textId="77777777" w:rsidR="006F3B76" w:rsidRPr="0007120F" w:rsidRDefault="006F3B76" w:rsidP="0007120F">
      <w:pPr>
        <w:spacing w:line="360" w:lineRule="auto"/>
        <w:jc w:val="both"/>
        <w:rPr>
          <w:sz w:val="24"/>
          <w:szCs w:val="24"/>
        </w:rPr>
      </w:pPr>
    </w:p>
    <w:p w14:paraId="5364AC55"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u w:val="single"/>
        </w:rPr>
        <w:t>8.6 Controls</w:t>
      </w:r>
    </w:p>
    <w:p w14:paraId="58341DCE"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All database and website components will be primarily accessed by CE staff through hardware located at CE’s store location.  It will minimally be possible to modify website item descriptions, prices, and photos from both a desktop and mobile device.  It is required remote access through a VPN or similar is possible for senior staff to access database and website materials from alternate locations.  </w:t>
      </w:r>
    </w:p>
    <w:p w14:paraId="62685B60" w14:textId="77777777" w:rsidR="00511C6D" w:rsidRDefault="00511C6D" w:rsidP="0007120F">
      <w:pPr>
        <w:spacing w:line="360" w:lineRule="auto"/>
        <w:jc w:val="both"/>
        <w:rPr>
          <w:rFonts w:ascii="Times New Roman" w:eastAsia="Times New Roman" w:hAnsi="Times New Roman" w:cs="Times New Roman"/>
          <w:sz w:val="24"/>
          <w:szCs w:val="24"/>
        </w:rPr>
      </w:pPr>
    </w:p>
    <w:p w14:paraId="58864F29"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Tiered, configurable, secure logins for different staff classes must be included to control permissions in accessing areas of CE’s database and website.  At deployment, there will be a single ‘SuperUser’ user account created that will have full control of all aspects of the system.  It will be possible for additional ‘SuperUser’ accounts to be created on an as needed basis.           </w:t>
      </w:r>
    </w:p>
    <w:p w14:paraId="3397B734" w14:textId="77777777" w:rsidR="006F3B76" w:rsidRPr="0007120F" w:rsidRDefault="006F3B76" w:rsidP="0007120F">
      <w:pPr>
        <w:spacing w:line="360" w:lineRule="auto"/>
        <w:jc w:val="both"/>
        <w:rPr>
          <w:sz w:val="24"/>
          <w:szCs w:val="24"/>
        </w:rPr>
      </w:pPr>
    </w:p>
    <w:p w14:paraId="5E5C2187"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u w:val="single"/>
        </w:rPr>
        <w:t>8.7 Documentation</w:t>
      </w:r>
    </w:p>
    <w:p w14:paraId="0F7F1781" w14:textId="77777777" w:rsidR="006F3B76" w:rsidRPr="0007120F" w:rsidRDefault="006F3B76" w:rsidP="0007120F">
      <w:pPr>
        <w:spacing w:line="360" w:lineRule="auto"/>
        <w:jc w:val="both"/>
        <w:rPr>
          <w:sz w:val="24"/>
          <w:szCs w:val="24"/>
        </w:rPr>
      </w:pPr>
    </w:p>
    <w:p w14:paraId="19B57314"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Manuals, instructional materials, and any information needed to effectively operate all supplied hardware, software, and modules will be provided at implementation.  All materials should be presented in English and meet industry standard professional writing standards.  3rd party and vendor created documents are acceptable.  Digital documentation is preferred, print copies are acceptable only if digital versions are unavailable. </w:t>
      </w:r>
    </w:p>
    <w:p w14:paraId="610C771E" w14:textId="77777777" w:rsidR="006F3B76" w:rsidRPr="0007120F" w:rsidRDefault="006F3B76" w:rsidP="0007120F">
      <w:pPr>
        <w:spacing w:line="360" w:lineRule="auto"/>
        <w:jc w:val="both"/>
        <w:rPr>
          <w:sz w:val="24"/>
          <w:szCs w:val="24"/>
        </w:rPr>
      </w:pPr>
    </w:p>
    <w:p w14:paraId="3642A439" w14:textId="77777777" w:rsidR="006F3B76" w:rsidRPr="0007120F" w:rsidRDefault="0079007B" w:rsidP="009E7493">
      <w:pPr>
        <w:spacing w:line="360" w:lineRule="auto"/>
        <w:jc w:val="both"/>
        <w:rPr>
          <w:sz w:val="24"/>
          <w:szCs w:val="24"/>
        </w:rPr>
      </w:pPr>
      <w:r w:rsidRPr="0007120F">
        <w:rPr>
          <w:rFonts w:ascii="Times New Roman" w:eastAsia="Times New Roman" w:hAnsi="Times New Roman" w:cs="Times New Roman"/>
          <w:sz w:val="24"/>
          <w:szCs w:val="24"/>
          <w:u w:val="single"/>
        </w:rPr>
        <w:t>8.8 Ease of Use and Learning</w:t>
      </w:r>
    </w:p>
    <w:p w14:paraId="35A2EEE2" w14:textId="77777777" w:rsidR="006F3B76" w:rsidRPr="0007120F" w:rsidRDefault="006F3B76" w:rsidP="0007120F">
      <w:pPr>
        <w:spacing w:line="360" w:lineRule="auto"/>
        <w:jc w:val="both"/>
        <w:rPr>
          <w:sz w:val="24"/>
          <w:szCs w:val="24"/>
        </w:rPr>
      </w:pPr>
    </w:p>
    <w:p w14:paraId="46B31537"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Included software will be used by a majority of CE staff for primary business operations (See 6.2 Software).  A typical store employee should be able to effectively operate the software in moderate stress situations of dealing with clients and updating website information.  Staff should be able to operate all functional areas of the software for managing database and website information with reasonable training and effort. </w:t>
      </w:r>
    </w:p>
    <w:p w14:paraId="5F41B2E6" w14:textId="77777777" w:rsidR="006F3B76" w:rsidRPr="0007120F" w:rsidRDefault="006F3B76" w:rsidP="0007120F">
      <w:pPr>
        <w:spacing w:line="360" w:lineRule="auto"/>
        <w:jc w:val="both"/>
        <w:rPr>
          <w:sz w:val="24"/>
          <w:szCs w:val="24"/>
        </w:rPr>
      </w:pPr>
    </w:p>
    <w:p w14:paraId="76790C2D" w14:textId="77777777" w:rsidR="006F3B76" w:rsidRPr="0007120F" w:rsidRDefault="0079007B" w:rsidP="0007120F">
      <w:pPr>
        <w:spacing w:line="360" w:lineRule="auto"/>
        <w:jc w:val="both"/>
        <w:rPr>
          <w:sz w:val="24"/>
          <w:szCs w:val="24"/>
        </w:rPr>
      </w:pPr>
      <w:r w:rsidRPr="0007120F">
        <w:rPr>
          <w:rFonts w:ascii="Times New Roman" w:eastAsia="Times New Roman" w:hAnsi="Times New Roman" w:cs="Times New Roman"/>
          <w:sz w:val="24"/>
          <w:szCs w:val="24"/>
        </w:rPr>
        <w:t xml:space="preserve">Included hardware should be of standard consumer computing technology.  The RFID system should be as simple to implement and operate as possible.  This is due to CE’s high retail equipment tagging volume and RFIDs future use in supplying customers with item information in real time on the sales floor.  Training supplied by the vendor should cover all required areas in sufficient depth to leave staff proficient in use of the system.  </w:t>
      </w:r>
    </w:p>
    <w:p w14:paraId="1CD50666" w14:textId="77777777" w:rsidR="006F3B76" w:rsidRDefault="006F3B76" w:rsidP="0079007B">
      <w:pPr>
        <w:spacing w:line="360" w:lineRule="auto"/>
      </w:pPr>
    </w:p>
    <w:p w14:paraId="336327D6" w14:textId="77777777" w:rsidR="006F3B76" w:rsidRPr="00A905F4" w:rsidRDefault="0079007B" w:rsidP="0079007B">
      <w:pPr>
        <w:spacing w:line="360" w:lineRule="auto"/>
        <w:rPr>
          <w:sz w:val="24"/>
          <w:szCs w:val="24"/>
        </w:rPr>
      </w:pPr>
      <w:r w:rsidRPr="00A905F4">
        <w:rPr>
          <w:rFonts w:ascii="Times New Roman" w:eastAsia="Times New Roman" w:hAnsi="Times New Roman" w:cs="Times New Roman"/>
          <w:b/>
          <w:sz w:val="24"/>
          <w:szCs w:val="24"/>
        </w:rPr>
        <w:t xml:space="preserve">9.0 Vendor Evaluation Criteria </w:t>
      </w:r>
    </w:p>
    <w:p w14:paraId="7DFBF9BB" w14:textId="77777777" w:rsidR="006F3B76" w:rsidRPr="00511C6D" w:rsidRDefault="0079007B" w:rsidP="00511C6D">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u w:val="single"/>
        </w:rPr>
        <w:t>9.1 Reputation, Stability, Quality of Service</w:t>
      </w:r>
    </w:p>
    <w:p w14:paraId="46A87597" w14:textId="77777777" w:rsidR="006F3B76" w:rsidRPr="00511C6D" w:rsidRDefault="0079007B" w:rsidP="00511C6D">
      <w:pPr>
        <w:spacing w:line="360" w:lineRule="auto"/>
        <w:jc w:val="both"/>
        <w:rPr>
          <w:rFonts w:ascii="Times New Roman" w:hAnsi="Times New Roman" w:cs="Times New Roman"/>
          <w:sz w:val="24"/>
          <w:szCs w:val="24"/>
        </w:rPr>
      </w:pPr>
      <w:r w:rsidRPr="00511C6D">
        <w:rPr>
          <w:rFonts w:ascii="Times New Roman" w:eastAsia="Times New Roman" w:hAnsi="Times New Roman" w:cs="Times New Roman"/>
          <w:sz w:val="24"/>
          <w:szCs w:val="24"/>
        </w:rPr>
        <w:t xml:space="preserve">While proposals will be reviewed in a double blind fashion, bidders should include materials speaking to their company history, industry accomplishments, and overall reputation.  Vendors must include sufficient financial information for CE to complete due diligence on the health and stability of the vendors.  </w:t>
      </w:r>
    </w:p>
    <w:p w14:paraId="47B40908" w14:textId="77777777" w:rsidR="006F3B76" w:rsidRPr="00511C6D" w:rsidRDefault="006F3B76" w:rsidP="0079007B">
      <w:pPr>
        <w:spacing w:line="360" w:lineRule="auto"/>
        <w:rPr>
          <w:rFonts w:ascii="Times New Roman" w:hAnsi="Times New Roman" w:cs="Times New Roman"/>
          <w:sz w:val="24"/>
          <w:szCs w:val="24"/>
        </w:rPr>
      </w:pPr>
    </w:p>
    <w:p w14:paraId="60CB5650" w14:textId="77777777" w:rsidR="006F3B76" w:rsidRPr="00511C6D" w:rsidRDefault="00511C6D"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A minimum vendor</w:t>
      </w:r>
      <w:r w:rsidR="0079007B" w:rsidRPr="00511C6D">
        <w:rPr>
          <w:rFonts w:ascii="Times New Roman" w:eastAsia="Times New Roman" w:hAnsi="Times New Roman" w:cs="Times New Roman"/>
          <w:sz w:val="24"/>
          <w:szCs w:val="24"/>
        </w:rPr>
        <w:t xml:space="preserve"> should include:            </w:t>
      </w:r>
    </w:p>
    <w:p w14:paraId="73BB362B" w14:textId="77777777" w:rsidR="006F3B76" w:rsidRPr="00511C6D" w:rsidRDefault="0079007B" w:rsidP="0079007B">
      <w:pPr>
        <w:numPr>
          <w:ilvl w:val="0"/>
          <w:numId w:val="1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Current Ratio</w:t>
      </w:r>
    </w:p>
    <w:p w14:paraId="7019FA2B" w14:textId="77777777" w:rsidR="006F3B76" w:rsidRPr="00511C6D" w:rsidRDefault="0079007B" w:rsidP="0079007B">
      <w:pPr>
        <w:numPr>
          <w:ilvl w:val="0"/>
          <w:numId w:val="1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Quick Ratio</w:t>
      </w:r>
    </w:p>
    <w:p w14:paraId="2F9F28DA" w14:textId="77777777" w:rsidR="006F3B76" w:rsidRPr="00511C6D" w:rsidRDefault="0079007B" w:rsidP="0079007B">
      <w:pPr>
        <w:numPr>
          <w:ilvl w:val="0"/>
          <w:numId w:val="1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Cash Ratio</w:t>
      </w:r>
    </w:p>
    <w:p w14:paraId="07EEF5F6" w14:textId="77777777" w:rsidR="006F3B76" w:rsidRPr="00511C6D" w:rsidRDefault="0079007B" w:rsidP="0079007B">
      <w:pPr>
        <w:numPr>
          <w:ilvl w:val="0"/>
          <w:numId w:val="1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Operating Ratio</w:t>
      </w:r>
    </w:p>
    <w:p w14:paraId="755E8BC5" w14:textId="77777777" w:rsidR="006F3B76" w:rsidRPr="00511C6D" w:rsidRDefault="0079007B" w:rsidP="0079007B">
      <w:pPr>
        <w:numPr>
          <w:ilvl w:val="0"/>
          <w:numId w:val="1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Net Profit Ratio</w:t>
      </w:r>
    </w:p>
    <w:p w14:paraId="4725079E" w14:textId="77777777" w:rsidR="006F3B76" w:rsidRPr="00511C6D" w:rsidRDefault="006F3B76" w:rsidP="0079007B">
      <w:pPr>
        <w:spacing w:line="360" w:lineRule="auto"/>
        <w:rPr>
          <w:rFonts w:ascii="Times New Roman" w:hAnsi="Times New Roman" w:cs="Times New Roman"/>
          <w:sz w:val="24"/>
          <w:szCs w:val="24"/>
        </w:rPr>
      </w:pPr>
    </w:p>
    <w:p w14:paraId="72A20665"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 xml:space="preserve">Vendors should include information about standard customer service practices and associated rates.  In the event a vendor is considered as a finalist their provided references will be contacted to further assess reputation, stability, and overall quality of service.  </w:t>
      </w:r>
    </w:p>
    <w:p w14:paraId="4CDC5444" w14:textId="77777777" w:rsidR="006F3B76" w:rsidRPr="00511C6D" w:rsidRDefault="006F3B76" w:rsidP="0079007B">
      <w:pPr>
        <w:spacing w:line="360" w:lineRule="auto"/>
        <w:rPr>
          <w:rFonts w:ascii="Times New Roman" w:hAnsi="Times New Roman" w:cs="Times New Roman"/>
          <w:sz w:val="24"/>
          <w:szCs w:val="24"/>
        </w:rPr>
      </w:pPr>
    </w:p>
    <w:p w14:paraId="3B998D0B"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u w:val="single"/>
        </w:rPr>
        <w:t xml:space="preserve">9.2 Licensing Agreement </w:t>
      </w:r>
    </w:p>
    <w:p w14:paraId="0CC4BEC2" w14:textId="77777777" w:rsidR="006F3B76" w:rsidRPr="00511C6D" w:rsidRDefault="006F3B76" w:rsidP="0079007B">
      <w:pPr>
        <w:spacing w:line="360" w:lineRule="auto"/>
        <w:rPr>
          <w:rFonts w:ascii="Times New Roman" w:hAnsi="Times New Roman" w:cs="Times New Roman"/>
          <w:sz w:val="24"/>
          <w:szCs w:val="24"/>
        </w:rPr>
      </w:pPr>
    </w:p>
    <w:p w14:paraId="72D6D132"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In the event hardware or software is proposed to be leased from a vendor, all relevant licensing information should be provided.</w:t>
      </w:r>
    </w:p>
    <w:p w14:paraId="36245843" w14:textId="77777777" w:rsidR="006F3B76" w:rsidRPr="00511C6D" w:rsidRDefault="006F3B76" w:rsidP="0079007B">
      <w:pPr>
        <w:spacing w:line="360" w:lineRule="auto"/>
        <w:rPr>
          <w:rFonts w:ascii="Times New Roman" w:hAnsi="Times New Roman" w:cs="Times New Roman"/>
          <w:sz w:val="24"/>
          <w:szCs w:val="24"/>
        </w:rPr>
      </w:pPr>
    </w:p>
    <w:p w14:paraId="2B5AC7CD"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Including but not limited to:</w:t>
      </w:r>
    </w:p>
    <w:p w14:paraId="54AFC58F" w14:textId="77777777" w:rsidR="006F3B76" w:rsidRPr="00511C6D" w:rsidRDefault="006F3B76" w:rsidP="0079007B">
      <w:pPr>
        <w:spacing w:line="360" w:lineRule="auto"/>
        <w:rPr>
          <w:rFonts w:ascii="Times New Roman" w:hAnsi="Times New Roman" w:cs="Times New Roman"/>
          <w:sz w:val="24"/>
          <w:szCs w:val="24"/>
        </w:rPr>
      </w:pPr>
    </w:p>
    <w:p w14:paraId="763AE0BA" w14:textId="77777777" w:rsidR="006F3B76" w:rsidRPr="00511C6D" w:rsidRDefault="0079007B" w:rsidP="0079007B">
      <w:pPr>
        <w:numPr>
          <w:ilvl w:val="0"/>
          <w:numId w:val="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Leasing cost model</w:t>
      </w:r>
    </w:p>
    <w:p w14:paraId="4BCC4159" w14:textId="77777777" w:rsidR="006F3B76" w:rsidRPr="00511C6D" w:rsidRDefault="0079007B" w:rsidP="0079007B">
      <w:pPr>
        <w:numPr>
          <w:ilvl w:val="0"/>
          <w:numId w:val="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Maintenance fees</w:t>
      </w:r>
    </w:p>
    <w:p w14:paraId="75F3BDE2" w14:textId="77777777" w:rsidR="006F3B76" w:rsidRPr="00511C6D" w:rsidRDefault="0079007B" w:rsidP="0079007B">
      <w:pPr>
        <w:numPr>
          <w:ilvl w:val="0"/>
          <w:numId w:val="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Implementation fees</w:t>
      </w:r>
    </w:p>
    <w:p w14:paraId="22C87D0A" w14:textId="77777777" w:rsidR="006F3B76" w:rsidRPr="00511C6D" w:rsidRDefault="0079007B" w:rsidP="0079007B">
      <w:pPr>
        <w:numPr>
          <w:ilvl w:val="0"/>
          <w:numId w:val="3"/>
        </w:numPr>
        <w:spacing w:line="360" w:lineRule="auto"/>
        <w:ind w:hanging="360"/>
        <w:contextualSpacing/>
        <w:rPr>
          <w:rFonts w:ascii="Times New Roman" w:hAnsi="Times New Roman" w:cs="Times New Roman"/>
          <w:sz w:val="24"/>
          <w:szCs w:val="24"/>
        </w:rPr>
      </w:pPr>
      <w:r w:rsidRPr="00511C6D">
        <w:rPr>
          <w:rFonts w:ascii="Times New Roman" w:eastAsia="Times New Roman" w:hAnsi="Times New Roman" w:cs="Times New Roman"/>
          <w:sz w:val="24"/>
          <w:szCs w:val="24"/>
        </w:rPr>
        <w:t>Subscription costs and models</w:t>
      </w:r>
    </w:p>
    <w:p w14:paraId="0071BEE1" w14:textId="77777777" w:rsidR="006F3B76" w:rsidRPr="00511C6D" w:rsidRDefault="006F3B76" w:rsidP="0079007B">
      <w:pPr>
        <w:spacing w:line="360" w:lineRule="auto"/>
        <w:rPr>
          <w:rFonts w:ascii="Times New Roman" w:hAnsi="Times New Roman" w:cs="Times New Roman"/>
          <w:sz w:val="24"/>
          <w:szCs w:val="24"/>
        </w:rPr>
      </w:pPr>
    </w:p>
    <w:p w14:paraId="26B473D7"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u w:val="single"/>
        </w:rPr>
        <w:t>9.3 Training Program</w:t>
      </w:r>
    </w:p>
    <w:p w14:paraId="73CCB820" w14:textId="77777777" w:rsidR="006F3B76" w:rsidRPr="00511C6D" w:rsidRDefault="006F3B76" w:rsidP="00511C6D">
      <w:pPr>
        <w:spacing w:line="360" w:lineRule="auto"/>
        <w:jc w:val="both"/>
        <w:rPr>
          <w:rFonts w:ascii="Times New Roman" w:hAnsi="Times New Roman" w:cs="Times New Roman"/>
          <w:sz w:val="24"/>
          <w:szCs w:val="24"/>
        </w:rPr>
      </w:pPr>
    </w:p>
    <w:p w14:paraId="0FC091BC" w14:textId="77777777" w:rsidR="006F3B76" w:rsidRPr="00511C6D" w:rsidRDefault="0079007B" w:rsidP="00511C6D">
      <w:pPr>
        <w:spacing w:line="360" w:lineRule="auto"/>
        <w:jc w:val="both"/>
        <w:rPr>
          <w:rFonts w:ascii="Times New Roman" w:hAnsi="Times New Roman" w:cs="Times New Roman"/>
          <w:sz w:val="24"/>
          <w:szCs w:val="24"/>
        </w:rPr>
      </w:pPr>
      <w:r w:rsidRPr="00511C6D">
        <w:rPr>
          <w:rFonts w:ascii="Times New Roman" w:eastAsia="Times New Roman" w:hAnsi="Times New Roman" w:cs="Times New Roman"/>
          <w:sz w:val="24"/>
          <w:szCs w:val="24"/>
        </w:rPr>
        <w:t>CE is requesting the vendor hold sufficient trainings for CE staff after successful implementation of the system.  The vendor will make recommendations as to how many hours of training will be needed for CE staff to successfully operate and understand the new system.  The vendor will supply CE with a quote of the cost for holding such a training.</w:t>
      </w:r>
    </w:p>
    <w:p w14:paraId="69A39CF4" w14:textId="77777777" w:rsidR="006F3B76" w:rsidRPr="00511C6D" w:rsidRDefault="006F3B76" w:rsidP="0079007B">
      <w:pPr>
        <w:spacing w:line="360" w:lineRule="auto"/>
        <w:rPr>
          <w:rFonts w:ascii="Times New Roman" w:hAnsi="Times New Roman" w:cs="Times New Roman"/>
          <w:sz w:val="24"/>
          <w:szCs w:val="24"/>
        </w:rPr>
      </w:pPr>
    </w:p>
    <w:p w14:paraId="44C93DAB"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u w:val="single"/>
        </w:rPr>
        <w:t>9.4 Technical Support</w:t>
      </w:r>
    </w:p>
    <w:p w14:paraId="774F9AB7"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Vendors should include information about standard technical support service practices and associated rates.</w:t>
      </w:r>
    </w:p>
    <w:p w14:paraId="43EF5744" w14:textId="77777777" w:rsidR="006F3B76" w:rsidRPr="00511C6D" w:rsidRDefault="006F3B76" w:rsidP="0079007B">
      <w:pPr>
        <w:spacing w:line="360" w:lineRule="auto"/>
        <w:rPr>
          <w:rFonts w:ascii="Times New Roman" w:hAnsi="Times New Roman" w:cs="Times New Roman"/>
          <w:sz w:val="24"/>
          <w:szCs w:val="24"/>
        </w:rPr>
      </w:pPr>
    </w:p>
    <w:p w14:paraId="4FF39E0C"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u w:val="single"/>
        </w:rPr>
        <w:t>9.5 Maintenance Agreement</w:t>
      </w:r>
    </w:p>
    <w:p w14:paraId="5003241A" w14:textId="77777777" w:rsidR="006F3B76" w:rsidRPr="00511C6D" w:rsidRDefault="006F3B76" w:rsidP="0079007B">
      <w:pPr>
        <w:spacing w:line="360" w:lineRule="auto"/>
        <w:rPr>
          <w:rFonts w:ascii="Times New Roman" w:hAnsi="Times New Roman" w:cs="Times New Roman"/>
          <w:sz w:val="24"/>
          <w:szCs w:val="24"/>
        </w:rPr>
      </w:pPr>
    </w:p>
    <w:p w14:paraId="238CC8F2"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 xml:space="preserve">Should a vendor’s proposal be accepted, prior to contracts being signed, CE and the vendor will negotiate any maintenance work covered under warranties, the licensing fee, or that maintenance costs which must be paid for outside of fixed project costs.  Vendors should include any annual maintenance costs along with the services provided.  </w:t>
      </w:r>
    </w:p>
    <w:p w14:paraId="6B05BB09" w14:textId="77777777" w:rsidR="006F3B76" w:rsidRPr="00511C6D" w:rsidRDefault="006F3B76" w:rsidP="0079007B">
      <w:pPr>
        <w:spacing w:line="360" w:lineRule="auto"/>
        <w:rPr>
          <w:rFonts w:ascii="Times New Roman" w:hAnsi="Times New Roman" w:cs="Times New Roman"/>
          <w:sz w:val="24"/>
          <w:szCs w:val="24"/>
        </w:rPr>
      </w:pPr>
    </w:p>
    <w:p w14:paraId="55E54147" w14:textId="77777777" w:rsidR="006F3B76" w:rsidRPr="00511C6D" w:rsidRDefault="00511C6D" w:rsidP="0079007B">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79007B" w:rsidRPr="00511C6D">
        <w:rPr>
          <w:rFonts w:ascii="Times New Roman" w:eastAsia="Times New Roman" w:hAnsi="Times New Roman" w:cs="Times New Roman"/>
          <w:sz w:val="24"/>
          <w:szCs w:val="24"/>
          <w:u w:val="single"/>
        </w:rPr>
        <w:t xml:space="preserve">9.6 Warranty </w:t>
      </w:r>
    </w:p>
    <w:p w14:paraId="5706281E"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 xml:space="preserve">Warranty information on all products will be provided to CE prior to finalization of contractual agreements as part of the negotiation process. </w:t>
      </w:r>
    </w:p>
    <w:p w14:paraId="223DF33F" w14:textId="77777777" w:rsidR="006F3B76" w:rsidRPr="00511C6D" w:rsidRDefault="006F3B76" w:rsidP="0079007B">
      <w:pPr>
        <w:spacing w:line="360" w:lineRule="auto"/>
        <w:rPr>
          <w:rFonts w:ascii="Times New Roman" w:hAnsi="Times New Roman" w:cs="Times New Roman"/>
          <w:sz w:val="24"/>
          <w:szCs w:val="24"/>
        </w:rPr>
      </w:pPr>
    </w:p>
    <w:p w14:paraId="3DA98464"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b/>
          <w:sz w:val="24"/>
          <w:szCs w:val="24"/>
        </w:rPr>
        <w:t>10.0 Bid Submission Information</w:t>
      </w:r>
    </w:p>
    <w:p w14:paraId="2B48B544"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 xml:space="preserve">All vendor bids must be received by CE on March 1st, 2017 for consideration.  Bids may be emailed or sent by mail, faxes are not accepted.   </w:t>
      </w:r>
    </w:p>
    <w:p w14:paraId="1F5EA961" w14:textId="77777777" w:rsidR="006F3B76" w:rsidRPr="00511C6D" w:rsidRDefault="006F3B76" w:rsidP="0079007B">
      <w:pPr>
        <w:spacing w:line="360" w:lineRule="auto"/>
        <w:rPr>
          <w:rFonts w:ascii="Times New Roman" w:hAnsi="Times New Roman" w:cs="Times New Roman"/>
          <w:sz w:val="24"/>
          <w:szCs w:val="24"/>
        </w:rPr>
      </w:pPr>
    </w:p>
    <w:p w14:paraId="0D94A025"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Send materials by mail to:</w:t>
      </w:r>
    </w:p>
    <w:p w14:paraId="19D05DDF" w14:textId="77777777" w:rsidR="006F3B76" w:rsidRPr="00511C6D" w:rsidRDefault="006F3B76" w:rsidP="0079007B">
      <w:pPr>
        <w:spacing w:line="360" w:lineRule="auto"/>
        <w:rPr>
          <w:rFonts w:ascii="Times New Roman" w:hAnsi="Times New Roman" w:cs="Times New Roman"/>
          <w:sz w:val="24"/>
          <w:szCs w:val="24"/>
        </w:rPr>
      </w:pPr>
    </w:p>
    <w:p w14:paraId="69ADF0DA"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 xml:space="preserve">Anthony Carver </w:t>
      </w:r>
    </w:p>
    <w:p w14:paraId="50FDC7EA"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Carver Electronics</w:t>
      </w:r>
    </w:p>
    <w:p w14:paraId="32EB4B5A"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123 Fake Street</w:t>
      </w:r>
    </w:p>
    <w:p w14:paraId="07B69264" w14:textId="112EBE28" w:rsidR="006F3B76" w:rsidRPr="00511C6D" w:rsidRDefault="00DC7CA8" w:rsidP="0079007B">
      <w:pPr>
        <w:spacing w:line="360" w:lineRule="auto"/>
        <w:rPr>
          <w:rFonts w:ascii="Times New Roman" w:hAnsi="Times New Roman" w:cs="Times New Roman"/>
          <w:sz w:val="24"/>
          <w:szCs w:val="24"/>
        </w:rPr>
      </w:pPr>
      <w:ins w:id="20" w:author="Sid Davis" w:date="2016-12-12T15:50:00Z">
        <w:r>
          <w:rPr>
            <w:rFonts w:ascii="Times New Roman" w:eastAsia="Times New Roman" w:hAnsi="Times New Roman" w:cs="Times New Roman"/>
            <w:sz w:val="24"/>
            <w:szCs w:val="24"/>
          </w:rPr>
          <w:t>Des Moines</w:t>
        </w:r>
      </w:ins>
      <w:r w:rsidR="0079007B" w:rsidRPr="00511C6D">
        <w:rPr>
          <w:rFonts w:ascii="Times New Roman" w:eastAsia="Times New Roman" w:hAnsi="Times New Roman" w:cs="Times New Roman"/>
          <w:sz w:val="24"/>
          <w:szCs w:val="24"/>
        </w:rPr>
        <w:t xml:space="preserve">, </w:t>
      </w:r>
      <w:ins w:id="21" w:author="Sid Davis" w:date="2016-12-12T15:50:00Z">
        <w:r>
          <w:rPr>
            <w:rFonts w:ascii="Times New Roman" w:eastAsia="Times New Roman" w:hAnsi="Times New Roman" w:cs="Times New Roman"/>
            <w:sz w:val="24"/>
            <w:szCs w:val="24"/>
          </w:rPr>
          <w:t>I</w:t>
        </w:r>
      </w:ins>
      <w:r w:rsidR="0079007B" w:rsidRPr="00511C6D">
        <w:rPr>
          <w:rFonts w:ascii="Times New Roman" w:eastAsia="Times New Roman" w:hAnsi="Times New Roman" w:cs="Times New Roman"/>
          <w:sz w:val="24"/>
          <w:szCs w:val="24"/>
        </w:rPr>
        <w:t>A</w:t>
      </w:r>
    </w:p>
    <w:p w14:paraId="021ABFE1" w14:textId="21428D2D" w:rsidR="006F3B76" w:rsidRPr="00511C6D" w:rsidRDefault="00DC7CA8" w:rsidP="0079007B">
      <w:pPr>
        <w:spacing w:line="360" w:lineRule="auto"/>
        <w:rPr>
          <w:rFonts w:ascii="Times New Roman" w:hAnsi="Times New Roman" w:cs="Times New Roman"/>
          <w:sz w:val="24"/>
          <w:szCs w:val="24"/>
        </w:rPr>
      </w:pPr>
      <w:ins w:id="22" w:author="Sid Davis" w:date="2016-12-12T15:50:00Z">
        <w:r>
          <w:rPr>
            <w:rFonts w:ascii="Times New Roman" w:eastAsia="Times New Roman" w:hAnsi="Times New Roman" w:cs="Times New Roman"/>
            <w:sz w:val="24"/>
            <w:szCs w:val="24"/>
          </w:rPr>
          <w:t>5</w:t>
        </w:r>
      </w:ins>
      <w:r w:rsidR="0079007B" w:rsidRPr="00511C6D">
        <w:rPr>
          <w:rFonts w:ascii="Times New Roman" w:eastAsia="Times New Roman" w:hAnsi="Times New Roman" w:cs="Times New Roman"/>
          <w:sz w:val="24"/>
          <w:szCs w:val="24"/>
        </w:rPr>
        <w:t>2345</w:t>
      </w:r>
    </w:p>
    <w:p w14:paraId="573FBB08" w14:textId="77777777" w:rsidR="006F3B76" w:rsidRPr="00511C6D" w:rsidRDefault="006F3B76" w:rsidP="0079007B">
      <w:pPr>
        <w:spacing w:line="360" w:lineRule="auto"/>
        <w:rPr>
          <w:rFonts w:ascii="Times New Roman" w:hAnsi="Times New Roman" w:cs="Times New Roman"/>
          <w:sz w:val="24"/>
          <w:szCs w:val="24"/>
        </w:rPr>
      </w:pPr>
    </w:p>
    <w:p w14:paraId="42F706C3" w14:textId="77777777" w:rsidR="006F3B76" w:rsidRPr="00511C6D" w:rsidRDefault="0079007B" w:rsidP="0079007B">
      <w:pPr>
        <w:spacing w:line="360" w:lineRule="auto"/>
        <w:rPr>
          <w:rFonts w:ascii="Times New Roman" w:hAnsi="Times New Roman" w:cs="Times New Roman"/>
          <w:sz w:val="24"/>
          <w:szCs w:val="24"/>
        </w:rPr>
      </w:pPr>
      <w:r w:rsidRPr="00511C6D">
        <w:rPr>
          <w:rFonts w:ascii="Times New Roman" w:eastAsia="Times New Roman" w:hAnsi="Times New Roman" w:cs="Times New Roman"/>
          <w:sz w:val="24"/>
          <w:szCs w:val="24"/>
        </w:rPr>
        <w:t>Email materials to:  acarver@celectronics.com</w:t>
      </w:r>
    </w:p>
    <w:p w14:paraId="19CB440E" w14:textId="77777777" w:rsidR="006F3B76" w:rsidRPr="00511C6D" w:rsidRDefault="006F3B76" w:rsidP="0079007B">
      <w:pPr>
        <w:spacing w:after="160" w:line="360" w:lineRule="auto"/>
        <w:rPr>
          <w:rFonts w:ascii="Times New Roman" w:hAnsi="Times New Roman" w:cs="Times New Roman"/>
          <w:sz w:val="24"/>
          <w:szCs w:val="24"/>
        </w:rPr>
      </w:pPr>
    </w:p>
    <w:p w14:paraId="25FE7F11" w14:textId="77777777" w:rsidR="006F3B76" w:rsidRPr="00511C6D" w:rsidRDefault="006F3B76" w:rsidP="0079007B">
      <w:pPr>
        <w:spacing w:after="160" w:line="360" w:lineRule="auto"/>
        <w:rPr>
          <w:rFonts w:ascii="Times New Roman" w:hAnsi="Times New Roman" w:cs="Times New Roman"/>
          <w:sz w:val="24"/>
          <w:szCs w:val="24"/>
        </w:rPr>
      </w:pPr>
    </w:p>
    <w:p w14:paraId="2F5D6892" w14:textId="77777777" w:rsidR="006F3B76" w:rsidRDefault="006F3B76" w:rsidP="0079007B">
      <w:pPr>
        <w:spacing w:line="360" w:lineRule="auto"/>
        <w:jc w:val="center"/>
      </w:pPr>
    </w:p>
    <w:p w14:paraId="2D818820" w14:textId="77777777" w:rsidR="006F3B76" w:rsidRDefault="006F3B76" w:rsidP="0079007B">
      <w:pPr>
        <w:spacing w:line="360" w:lineRule="auto"/>
        <w:jc w:val="center"/>
      </w:pPr>
    </w:p>
    <w:p w14:paraId="5D4FFA5B" w14:textId="77777777" w:rsidR="006F3B76" w:rsidRDefault="006F3B76" w:rsidP="0079007B">
      <w:pPr>
        <w:spacing w:line="360" w:lineRule="auto"/>
        <w:jc w:val="center"/>
      </w:pPr>
    </w:p>
    <w:p w14:paraId="604460E1" w14:textId="77777777" w:rsidR="006F3B76" w:rsidRDefault="006F3B76" w:rsidP="0079007B">
      <w:pPr>
        <w:spacing w:line="360" w:lineRule="auto"/>
        <w:jc w:val="center"/>
      </w:pPr>
    </w:p>
    <w:p w14:paraId="3A458030" w14:textId="77777777" w:rsidR="006F3B76" w:rsidRDefault="006F3B76" w:rsidP="0079007B">
      <w:pPr>
        <w:spacing w:line="360" w:lineRule="auto"/>
        <w:jc w:val="center"/>
      </w:pPr>
    </w:p>
    <w:p w14:paraId="17539339" w14:textId="09B2E8B2" w:rsidR="006F3B76" w:rsidRPr="00AD1964" w:rsidRDefault="0079007B" w:rsidP="0079007B">
      <w:pPr>
        <w:spacing w:line="360" w:lineRule="auto"/>
        <w:jc w:val="center"/>
        <w:rPr>
          <w:sz w:val="28"/>
          <w:szCs w:val="28"/>
        </w:rPr>
      </w:pPr>
      <w:r w:rsidRPr="00AD1964">
        <w:rPr>
          <w:rFonts w:ascii="Times New Roman" w:eastAsia="Times New Roman" w:hAnsi="Times New Roman" w:cs="Times New Roman"/>
          <w:b/>
          <w:sz w:val="28"/>
          <w:szCs w:val="28"/>
          <w:u w:val="single"/>
        </w:rPr>
        <w:t>Input/ Output and Interface Design</w:t>
      </w:r>
      <w:ins w:id="23" w:author="Sid Davis" w:date="2016-12-12T15:51:00Z">
        <w:r w:rsidR="0084144A">
          <w:rPr>
            <w:rFonts w:ascii="Times New Roman" w:eastAsia="Times New Roman" w:hAnsi="Times New Roman" w:cs="Times New Roman"/>
            <w:b/>
            <w:sz w:val="28"/>
            <w:szCs w:val="28"/>
            <w:u w:val="single"/>
          </w:rPr>
          <w:t xml:space="preserve">  25/25 pts.</w:t>
        </w:r>
      </w:ins>
    </w:p>
    <w:p w14:paraId="7C43A6C1" w14:textId="77777777" w:rsidR="006F3B76" w:rsidRDefault="006F3B76" w:rsidP="0079007B">
      <w:pPr>
        <w:spacing w:line="360" w:lineRule="auto"/>
      </w:pPr>
    </w:p>
    <w:p w14:paraId="4A612B08"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1. Customer Login</w:t>
      </w:r>
    </w:p>
    <w:p w14:paraId="0CBCA18F" w14:textId="77777777" w:rsidR="006F3B76" w:rsidRDefault="0079007B" w:rsidP="0079007B">
      <w:pPr>
        <w:spacing w:line="360" w:lineRule="auto"/>
      </w:pPr>
      <w:r>
        <w:rPr>
          <w:noProof/>
          <w:lang w:eastAsia="zh-CN"/>
        </w:rPr>
        <w:drawing>
          <wp:inline distT="0" distB="0" distL="0" distR="0" wp14:anchorId="2E4DA2E6" wp14:editId="736F1C2E">
            <wp:extent cx="5943600" cy="2997835"/>
            <wp:effectExtent l="0" t="0" r="0" b="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0"/>
                    <a:srcRect/>
                    <a:stretch>
                      <a:fillRect/>
                    </a:stretch>
                  </pic:blipFill>
                  <pic:spPr>
                    <a:xfrm>
                      <a:off x="0" y="0"/>
                      <a:ext cx="5943600" cy="2997835"/>
                    </a:xfrm>
                    <a:prstGeom prst="rect">
                      <a:avLst/>
                    </a:prstGeom>
                    <a:ln/>
                  </pic:spPr>
                </pic:pic>
              </a:graphicData>
            </a:graphic>
          </wp:inline>
        </w:drawing>
      </w:r>
    </w:p>
    <w:p w14:paraId="3B8EA1A6" w14:textId="77777777" w:rsidR="006F3B76" w:rsidRDefault="0079007B" w:rsidP="0079007B">
      <w:pPr>
        <w:spacing w:line="360" w:lineRule="auto"/>
        <w:jc w:val="both"/>
      </w:pPr>
      <w:r>
        <w:rPr>
          <w:rFonts w:ascii="Times New Roman" w:eastAsia="Times New Roman" w:hAnsi="Times New Roman" w:cs="Times New Roman"/>
          <w:sz w:val="24"/>
          <w:szCs w:val="24"/>
        </w:rPr>
        <w:t>This is an Input screen where old customers can log in to their account. This form asks customers to enter their username and password. When customers enter their login information, they can enter the official website of Carver Electronics Company. And then they can shop for products on the website.</w:t>
      </w:r>
    </w:p>
    <w:p w14:paraId="69DC27B5" w14:textId="77777777" w:rsidR="006F3B76" w:rsidRDefault="006F3B76" w:rsidP="0079007B">
      <w:pPr>
        <w:spacing w:before="160" w:after="160" w:line="360" w:lineRule="auto"/>
        <w:jc w:val="both"/>
      </w:pPr>
    </w:p>
    <w:p w14:paraId="3DEC32C1" w14:textId="77777777" w:rsidR="006F3B76" w:rsidRDefault="006F3B76" w:rsidP="0079007B">
      <w:pPr>
        <w:spacing w:before="160" w:after="160" w:line="360" w:lineRule="auto"/>
        <w:jc w:val="both"/>
      </w:pPr>
    </w:p>
    <w:p w14:paraId="2963F473" w14:textId="77777777" w:rsidR="006F3B76" w:rsidRDefault="006F3B76" w:rsidP="0079007B">
      <w:pPr>
        <w:spacing w:before="160" w:after="160" w:line="360" w:lineRule="auto"/>
        <w:jc w:val="both"/>
      </w:pPr>
    </w:p>
    <w:p w14:paraId="7AA5AD8D" w14:textId="77777777" w:rsidR="006F3B76" w:rsidRDefault="006F3B76" w:rsidP="0079007B">
      <w:pPr>
        <w:spacing w:before="160" w:after="160" w:line="360" w:lineRule="auto"/>
        <w:jc w:val="both"/>
      </w:pPr>
    </w:p>
    <w:p w14:paraId="40FFE8E4" w14:textId="77777777" w:rsidR="006F3B76" w:rsidRDefault="006F3B76" w:rsidP="0079007B">
      <w:pPr>
        <w:spacing w:before="160" w:after="160" w:line="360" w:lineRule="auto"/>
        <w:jc w:val="both"/>
      </w:pPr>
    </w:p>
    <w:p w14:paraId="3496579C" w14:textId="77777777" w:rsidR="006F3B76" w:rsidRDefault="006F3B76" w:rsidP="0079007B">
      <w:pPr>
        <w:spacing w:before="160" w:after="160" w:line="360" w:lineRule="auto"/>
        <w:jc w:val="both"/>
      </w:pPr>
    </w:p>
    <w:p w14:paraId="06ABBAEA" w14:textId="77777777" w:rsidR="006F3B76" w:rsidRDefault="006F3B76" w:rsidP="0079007B">
      <w:pPr>
        <w:spacing w:before="160" w:after="160" w:line="360" w:lineRule="auto"/>
        <w:jc w:val="both"/>
      </w:pPr>
    </w:p>
    <w:p w14:paraId="052E622D" w14:textId="77777777" w:rsidR="006F3B76" w:rsidRDefault="006F3B76" w:rsidP="0079007B">
      <w:pPr>
        <w:spacing w:before="160" w:after="160" w:line="360" w:lineRule="auto"/>
        <w:jc w:val="both"/>
      </w:pPr>
    </w:p>
    <w:p w14:paraId="5F79108B"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2. New Customer Login</w:t>
      </w:r>
    </w:p>
    <w:p w14:paraId="427C872D" w14:textId="77777777" w:rsidR="006F3B76" w:rsidRDefault="0079007B" w:rsidP="0079007B">
      <w:pPr>
        <w:spacing w:line="360" w:lineRule="auto"/>
        <w:jc w:val="both"/>
      </w:pPr>
      <w:r>
        <w:rPr>
          <w:noProof/>
          <w:lang w:eastAsia="zh-CN"/>
        </w:rPr>
        <w:drawing>
          <wp:inline distT="0" distB="0" distL="0" distR="0" wp14:anchorId="08990D9F" wp14:editId="72AC3871">
            <wp:extent cx="5943600" cy="3086100"/>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1"/>
                    <a:srcRect/>
                    <a:stretch>
                      <a:fillRect/>
                    </a:stretch>
                  </pic:blipFill>
                  <pic:spPr>
                    <a:xfrm>
                      <a:off x="0" y="0"/>
                      <a:ext cx="5943600" cy="3086100"/>
                    </a:xfrm>
                    <a:prstGeom prst="rect">
                      <a:avLst/>
                    </a:prstGeom>
                    <a:ln/>
                  </pic:spPr>
                </pic:pic>
              </a:graphicData>
            </a:graphic>
          </wp:inline>
        </w:drawing>
      </w:r>
    </w:p>
    <w:p w14:paraId="3E5AABA7" w14:textId="77777777" w:rsidR="006F3B76" w:rsidRDefault="006F3B76" w:rsidP="0079007B">
      <w:pPr>
        <w:spacing w:line="360" w:lineRule="auto"/>
      </w:pPr>
    </w:p>
    <w:p w14:paraId="37780B7F" w14:textId="77777777" w:rsidR="006F3B76" w:rsidRDefault="006F3B76" w:rsidP="0079007B">
      <w:pPr>
        <w:spacing w:line="360" w:lineRule="auto"/>
        <w:jc w:val="both"/>
      </w:pPr>
    </w:p>
    <w:p w14:paraId="135DDB36" w14:textId="77777777" w:rsidR="006F3B76" w:rsidRDefault="006F3B76" w:rsidP="0079007B">
      <w:pPr>
        <w:spacing w:line="360" w:lineRule="auto"/>
        <w:jc w:val="both"/>
      </w:pPr>
    </w:p>
    <w:p w14:paraId="12AF5274" w14:textId="77777777" w:rsidR="006F3B76" w:rsidRDefault="006F3B76" w:rsidP="0079007B">
      <w:pPr>
        <w:spacing w:line="360" w:lineRule="auto"/>
        <w:jc w:val="both"/>
      </w:pPr>
    </w:p>
    <w:p w14:paraId="6AFAE994" w14:textId="77777777" w:rsidR="006F3B76" w:rsidRDefault="0079007B" w:rsidP="0079007B">
      <w:pPr>
        <w:spacing w:line="360" w:lineRule="auto"/>
        <w:jc w:val="both"/>
      </w:pPr>
      <w:r>
        <w:rPr>
          <w:rFonts w:ascii="Times New Roman" w:eastAsia="Times New Roman" w:hAnsi="Times New Roman" w:cs="Times New Roman"/>
          <w:sz w:val="24"/>
          <w:szCs w:val="24"/>
        </w:rPr>
        <w:t>This is an Input screen for new customers where they can enter their information to create an account. This form asks the new customer to enter his/her first name, last name, email address, birthday, and gender to create a username and password. Then when they have account, they can enter the official website of CE company and shop online.</w:t>
      </w:r>
    </w:p>
    <w:p w14:paraId="36DFD0DF" w14:textId="77777777" w:rsidR="006F3B76" w:rsidRDefault="006F3B76" w:rsidP="0079007B">
      <w:pPr>
        <w:spacing w:before="160" w:after="160" w:line="360" w:lineRule="auto"/>
        <w:jc w:val="both"/>
      </w:pPr>
    </w:p>
    <w:p w14:paraId="435CC976" w14:textId="77777777" w:rsidR="006F3B76" w:rsidRDefault="006F3B76" w:rsidP="0079007B">
      <w:pPr>
        <w:spacing w:before="160" w:after="160" w:line="360" w:lineRule="auto"/>
        <w:jc w:val="both"/>
      </w:pPr>
    </w:p>
    <w:p w14:paraId="59A99486" w14:textId="77777777" w:rsidR="006F3B76" w:rsidRDefault="006F3B76" w:rsidP="0079007B">
      <w:pPr>
        <w:spacing w:before="160" w:after="160" w:line="360" w:lineRule="auto"/>
        <w:jc w:val="both"/>
      </w:pPr>
    </w:p>
    <w:p w14:paraId="59B3BEA8" w14:textId="77777777" w:rsidR="006F3B76" w:rsidRDefault="006F3B76" w:rsidP="0079007B">
      <w:pPr>
        <w:spacing w:before="160" w:after="160" w:line="360" w:lineRule="auto"/>
        <w:jc w:val="both"/>
      </w:pPr>
    </w:p>
    <w:p w14:paraId="5FA61509" w14:textId="77777777" w:rsidR="006F3B76" w:rsidRDefault="006F3B76" w:rsidP="0079007B">
      <w:pPr>
        <w:spacing w:before="160" w:after="160" w:line="360" w:lineRule="auto"/>
        <w:jc w:val="both"/>
      </w:pPr>
    </w:p>
    <w:p w14:paraId="0181EA97" w14:textId="77777777" w:rsidR="006F3B76" w:rsidRDefault="006F3B76" w:rsidP="0079007B">
      <w:pPr>
        <w:spacing w:before="160" w:after="160" w:line="360" w:lineRule="auto"/>
        <w:jc w:val="both"/>
      </w:pPr>
    </w:p>
    <w:p w14:paraId="7011610B" w14:textId="77777777" w:rsidR="006F3B76" w:rsidRDefault="006F3B76" w:rsidP="0079007B">
      <w:pPr>
        <w:spacing w:before="160" w:after="160" w:line="360" w:lineRule="auto"/>
        <w:jc w:val="both"/>
      </w:pPr>
    </w:p>
    <w:p w14:paraId="65C4DA0E"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3.Payment</w:t>
      </w:r>
    </w:p>
    <w:p w14:paraId="4BEE4897" w14:textId="77777777" w:rsidR="006F3B76" w:rsidRDefault="0079007B" w:rsidP="0079007B">
      <w:pPr>
        <w:spacing w:line="360" w:lineRule="auto"/>
      </w:pPr>
      <w:r>
        <w:rPr>
          <w:noProof/>
          <w:lang w:eastAsia="zh-CN"/>
        </w:rPr>
        <w:drawing>
          <wp:inline distT="0" distB="0" distL="0" distR="0" wp14:anchorId="53FE4348" wp14:editId="5C68014A">
            <wp:extent cx="5943600" cy="6002020"/>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2"/>
                    <a:srcRect/>
                    <a:stretch>
                      <a:fillRect/>
                    </a:stretch>
                  </pic:blipFill>
                  <pic:spPr>
                    <a:xfrm>
                      <a:off x="0" y="0"/>
                      <a:ext cx="5943600" cy="6002020"/>
                    </a:xfrm>
                    <a:prstGeom prst="rect">
                      <a:avLst/>
                    </a:prstGeom>
                    <a:ln/>
                  </pic:spPr>
                </pic:pic>
              </a:graphicData>
            </a:graphic>
          </wp:inline>
        </w:drawing>
      </w:r>
    </w:p>
    <w:p w14:paraId="0F63AC37" w14:textId="77777777" w:rsidR="006F3B76" w:rsidRDefault="0079007B" w:rsidP="0079007B">
      <w:pPr>
        <w:spacing w:line="360" w:lineRule="auto"/>
        <w:jc w:val="both"/>
      </w:pPr>
      <w:r>
        <w:rPr>
          <w:rFonts w:ascii="Times New Roman" w:eastAsia="Times New Roman" w:hAnsi="Times New Roman" w:cs="Times New Roman"/>
          <w:sz w:val="24"/>
          <w:szCs w:val="24"/>
        </w:rPr>
        <w:t>This is an Input screen where customers can enter their payment type and shipping address. This forms asks the customers to enter their shipping address, card numbers and billing address if the customers want to make an order.  At the same time, CE can contact the customers when the requested order arrives.</w:t>
      </w:r>
    </w:p>
    <w:p w14:paraId="7DD267E8" w14:textId="77777777" w:rsidR="006F3B76" w:rsidRDefault="006F3B76" w:rsidP="0079007B">
      <w:pPr>
        <w:spacing w:before="160" w:after="160" w:line="360" w:lineRule="auto"/>
        <w:jc w:val="both"/>
      </w:pPr>
    </w:p>
    <w:p w14:paraId="0BE93CC0"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4.Product Selection</w:t>
      </w:r>
    </w:p>
    <w:p w14:paraId="0DCC42D5" w14:textId="77777777" w:rsidR="006F3B76" w:rsidRDefault="0079007B" w:rsidP="0079007B">
      <w:pPr>
        <w:spacing w:line="360" w:lineRule="auto"/>
      </w:pPr>
      <w:r>
        <w:rPr>
          <w:noProof/>
          <w:lang w:eastAsia="zh-CN"/>
        </w:rPr>
        <w:drawing>
          <wp:inline distT="0" distB="0" distL="0" distR="0" wp14:anchorId="1D064F73" wp14:editId="1622A0E8">
            <wp:extent cx="5943600" cy="381635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5943600" cy="3816350"/>
                    </a:xfrm>
                    <a:prstGeom prst="rect">
                      <a:avLst/>
                    </a:prstGeom>
                    <a:ln/>
                  </pic:spPr>
                </pic:pic>
              </a:graphicData>
            </a:graphic>
          </wp:inline>
        </w:drawing>
      </w:r>
    </w:p>
    <w:p w14:paraId="702C97E1" w14:textId="77777777" w:rsidR="006F3B76" w:rsidRDefault="006F3B76" w:rsidP="0079007B">
      <w:pPr>
        <w:spacing w:line="360" w:lineRule="auto"/>
        <w:jc w:val="both"/>
      </w:pPr>
    </w:p>
    <w:p w14:paraId="79CB7CE9" w14:textId="77777777" w:rsidR="006F3B76" w:rsidRDefault="006F3B76" w:rsidP="0079007B">
      <w:pPr>
        <w:spacing w:line="360" w:lineRule="auto"/>
        <w:jc w:val="both"/>
      </w:pPr>
    </w:p>
    <w:p w14:paraId="0E83DF53" w14:textId="77777777" w:rsidR="006F3B76" w:rsidRDefault="0079007B" w:rsidP="0079007B">
      <w:pPr>
        <w:spacing w:line="360" w:lineRule="auto"/>
        <w:jc w:val="both"/>
      </w:pPr>
      <w:r>
        <w:rPr>
          <w:rFonts w:ascii="Times New Roman" w:eastAsia="Times New Roman" w:hAnsi="Times New Roman" w:cs="Times New Roman"/>
          <w:sz w:val="24"/>
          <w:szCs w:val="24"/>
        </w:rPr>
        <w:t xml:space="preserve">This is an Input screen for product selection. The customers can see the product ID, product description, unit price and total price. Based on this information, customers can choose the product name, quantity, and can put their special comments and questions in the form. CE will send orders based on the </w:t>
      </w:r>
      <w:r w:rsidR="00AD1964">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special requests.</w:t>
      </w:r>
    </w:p>
    <w:p w14:paraId="741B1D2F" w14:textId="77777777" w:rsidR="006F3B76" w:rsidRDefault="006F3B76" w:rsidP="0079007B">
      <w:pPr>
        <w:spacing w:line="360" w:lineRule="auto"/>
      </w:pPr>
    </w:p>
    <w:p w14:paraId="4F3B9074" w14:textId="77777777" w:rsidR="006F3B76" w:rsidRDefault="006F3B76" w:rsidP="0079007B">
      <w:pPr>
        <w:spacing w:before="160" w:after="160" w:line="360" w:lineRule="auto"/>
        <w:jc w:val="both"/>
      </w:pPr>
    </w:p>
    <w:p w14:paraId="3B21A010" w14:textId="77777777" w:rsidR="006F3B76" w:rsidRDefault="006F3B76" w:rsidP="0079007B">
      <w:pPr>
        <w:spacing w:before="160" w:after="160" w:line="360" w:lineRule="auto"/>
        <w:jc w:val="both"/>
      </w:pPr>
    </w:p>
    <w:p w14:paraId="14064B33" w14:textId="77777777" w:rsidR="006F3B76" w:rsidRDefault="006F3B76" w:rsidP="0079007B">
      <w:pPr>
        <w:spacing w:before="160" w:after="160" w:line="360" w:lineRule="auto"/>
        <w:jc w:val="both"/>
      </w:pPr>
    </w:p>
    <w:p w14:paraId="507F9EA5" w14:textId="77777777" w:rsidR="006F3B76" w:rsidRDefault="006F3B76" w:rsidP="0079007B">
      <w:pPr>
        <w:spacing w:before="160" w:after="160" w:line="360" w:lineRule="auto"/>
        <w:jc w:val="both"/>
      </w:pPr>
    </w:p>
    <w:p w14:paraId="4AF605D8" w14:textId="77777777" w:rsidR="006F3B76" w:rsidRDefault="006F3B76" w:rsidP="0079007B">
      <w:pPr>
        <w:spacing w:before="160" w:after="160" w:line="360" w:lineRule="auto"/>
        <w:jc w:val="both"/>
      </w:pPr>
    </w:p>
    <w:p w14:paraId="5B4B0A81"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5. Customer Order Summary</w:t>
      </w:r>
    </w:p>
    <w:p w14:paraId="68DEEB4D" w14:textId="77777777" w:rsidR="006F3B76" w:rsidRDefault="0079007B" w:rsidP="0079007B">
      <w:pPr>
        <w:spacing w:line="360" w:lineRule="auto"/>
        <w:jc w:val="center"/>
      </w:pPr>
      <w:r>
        <w:rPr>
          <w:noProof/>
          <w:lang w:eastAsia="zh-CN"/>
        </w:rPr>
        <w:drawing>
          <wp:anchor distT="0" distB="0" distL="114300" distR="114300" simplePos="0" relativeHeight="251656192" behindDoc="0" locked="0" layoutInCell="0" hidden="0" allowOverlap="1" wp14:anchorId="4983AB9D" wp14:editId="5B5B7CE0">
            <wp:simplePos x="0" y="0"/>
            <wp:positionH relativeFrom="margin">
              <wp:posOffset>0</wp:posOffset>
            </wp:positionH>
            <wp:positionV relativeFrom="paragraph">
              <wp:posOffset>154305</wp:posOffset>
            </wp:positionV>
            <wp:extent cx="4229100" cy="4577715"/>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a:srcRect r="51084"/>
                    <a:stretch>
                      <a:fillRect/>
                    </a:stretch>
                  </pic:blipFill>
                  <pic:spPr>
                    <a:xfrm>
                      <a:off x="0" y="0"/>
                      <a:ext cx="4229100" cy="4577715"/>
                    </a:xfrm>
                    <a:prstGeom prst="rect">
                      <a:avLst/>
                    </a:prstGeom>
                    <a:ln/>
                  </pic:spPr>
                </pic:pic>
              </a:graphicData>
            </a:graphic>
          </wp:anchor>
        </w:drawing>
      </w:r>
    </w:p>
    <w:p w14:paraId="4AF5CD27" w14:textId="77777777" w:rsidR="006F3B76" w:rsidRDefault="006F3B76" w:rsidP="0079007B">
      <w:pPr>
        <w:spacing w:line="360" w:lineRule="auto"/>
        <w:jc w:val="both"/>
      </w:pPr>
    </w:p>
    <w:p w14:paraId="52CC2563" w14:textId="77777777" w:rsidR="006F3B76" w:rsidRDefault="006F3B76" w:rsidP="0079007B">
      <w:pPr>
        <w:spacing w:line="360" w:lineRule="auto"/>
        <w:jc w:val="both"/>
      </w:pPr>
    </w:p>
    <w:p w14:paraId="7CC32718" w14:textId="77777777" w:rsidR="006F3B76" w:rsidRDefault="006F3B76" w:rsidP="0079007B">
      <w:pPr>
        <w:spacing w:line="360" w:lineRule="auto"/>
        <w:jc w:val="both"/>
      </w:pPr>
    </w:p>
    <w:p w14:paraId="65BFC5A4" w14:textId="77777777" w:rsidR="006F3B76" w:rsidRDefault="006F3B76" w:rsidP="0079007B">
      <w:pPr>
        <w:spacing w:line="360" w:lineRule="auto"/>
        <w:jc w:val="both"/>
      </w:pPr>
    </w:p>
    <w:p w14:paraId="090E2396" w14:textId="77777777" w:rsidR="006F3B76" w:rsidRDefault="006F3B76" w:rsidP="0079007B">
      <w:pPr>
        <w:spacing w:line="360" w:lineRule="auto"/>
        <w:jc w:val="both"/>
      </w:pPr>
    </w:p>
    <w:p w14:paraId="7E77E065" w14:textId="77777777" w:rsidR="006F3B76" w:rsidRDefault="006F3B76" w:rsidP="0079007B">
      <w:pPr>
        <w:spacing w:line="360" w:lineRule="auto"/>
        <w:jc w:val="both"/>
      </w:pPr>
    </w:p>
    <w:p w14:paraId="57E877A7" w14:textId="77777777" w:rsidR="006F3B76" w:rsidRDefault="006F3B76" w:rsidP="0079007B">
      <w:pPr>
        <w:spacing w:line="360" w:lineRule="auto"/>
        <w:jc w:val="both"/>
      </w:pPr>
    </w:p>
    <w:p w14:paraId="0C433057" w14:textId="77777777" w:rsidR="006F3B76" w:rsidRDefault="006F3B76" w:rsidP="0079007B">
      <w:pPr>
        <w:spacing w:line="360" w:lineRule="auto"/>
        <w:jc w:val="both"/>
      </w:pPr>
    </w:p>
    <w:p w14:paraId="08A237F3" w14:textId="77777777" w:rsidR="006F3B76" w:rsidRDefault="006F3B76" w:rsidP="0079007B">
      <w:pPr>
        <w:spacing w:line="360" w:lineRule="auto"/>
        <w:jc w:val="both"/>
      </w:pPr>
    </w:p>
    <w:p w14:paraId="52491D8C" w14:textId="77777777" w:rsidR="006F3B76" w:rsidRDefault="006F3B76" w:rsidP="0079007B">
      <w:pPr>
        <w:spacing w:line="360" w:lineRule="auto"/>
        <w:jc w:val="both"/>
      </w:pPr>
    </w:p>
    <w:p w14:paraId="59FF6D82" w14:textId="77777777" w:rsidR="006F3B76" w:rsidRDefault="006F3B76" w:rsidP="0079007B">
      <w:pPr>
        <w:spacing w:line="360" w:lineRule="auto"/>
        <w:jc w:val="both"/>
      </w:pPr>
    </w:p>
    <w:p w14:paraId="3718F26A" w14:textId="77777777" w:rsidR="006F3B76" w:rsidRDefault="006F3B76" w:rsidP="0079007B">
      <w:pPr>
        <w:spacing w:line="360" w:lineRule="auto"/>
        <w:jc w:val="both"/>
      </w:pPr>
    </w:p>
    <w:p w14:paraId="53188C59" w14:textId="77777777" w:rsidR="006F3B76" w:rsidRDefault="006F3B76" w:rsidP="0079007B">
      <w:pPr>
        <w:spacing w:line="360" w:lineRule="auto"/>
        <w:jc w:val="both"/>
      </w:pPr>
    </w:p>
    <w:p w14:paraId="6FCD02E1" w14:textId="77777777" w:rsidR="006F3B76" w:rsidRDefault="006F3B76" w:rsidP="0079007B">
      <w:pPr>
        <w:spacing w:line="360" w:lineRule="auto"/>
        <w:jc w:val="both"/>
      </w:pPr>
    </w:p>
    <w:p w14:paraId="26F455B2" w14:textId="77777777" w:rsidR="006F3B76" w:rsidRDefault="006F3B76" w:rsidP="0079007B">
      <w:pPr>
        <w:spacing w:line="360" w:lineRule="auto"/>
        <w:jc w:val="both"/>
      </w:pPr>
    </w:p>
    <w:p w14:paraId="06884D22" w14:textId="77777777" w:rsidR="006F3B76" w:rsidRDefault="006F3B76" w:rsidP="0079007B">
      <w:pPr>
        <w:spacing w:line="360" w:lineRule="auto"/>
        <w:jc w:val="both"/>
      </w:pPr>
    </w:p>
    <w:p w14:paraId="3603BF0F" w14:textId="77777777" w:rsidR="006F3B76" w:rsidRDefault="006F3B76" w:rsidP="0079007B">
      <w:pPr>
        <w:spacing w:line="360" w:lineRule="auto"/>
        <w:jc w:val="both"/>
      </w:pPr>
    </w:p>
    <w:p w14:paraId="48C574A5" w14:textId="77777777" w:rsidR="006F3B76" w:rsidRDefault="006F3B76" w:rsidP="0079007B">
      <w:pPr>
        <w:spacing w:line="360" w:lineRule="auto"/>
        <w:jc w:val="both"/>
      </w:pPr>
    </w:p>
    <w:p w14:paraId="5A18C1BF" w14:textId="77777777" w:rsidR="006F3B76" w:rsidRDefault="006F3B76" w:rsidP="0079007B">
      <w:pPr>
        <w:spacing w:line="360" w:lineRule="auto"/>
        <w:jc w:val="both"/>
      </w:pPr>
    </w:p>
    <w:p w14:paraId="02CD9422" w14:textId="77777777" w:rsidR="006F3B76" w:rsidRDefault="006F3B76" w:rsidP="0079007B">
      <w:pPr>
        <w:spacing w:line="360" w:lineRule="auto"/>
        <w:jc w:val="both"/>
      </w:pPr>
    </w:p>
    <w:p w14:paraId="23B8845E" w14:textId="77777777" w:rsidR="006F3B76" w:rsidRDefault="006F3B76" w:rsidP="0079007B">
      <w:pPr>
        <w:spacing w:line="360" w:lineRule="auto"/>
        <w:jc w:val="both"/>
      </w:pPr>
    </w:p>
    <w:p w14:paraId="78BABD79" w14:textId="77777777" w:rsidR="006F3B76" w:rsidRDefault="006F3B76" w:rsidP="0079007B">
      <w:pPr>
        <w:spacing w:line="360" w:lineRule="auto"/>
        <w:jc w:val="both"/>
      </w:pPr>
    </w:p>
    <w:p w14:paraId="2F03CC0F" w14:textId="77777777" w:rsidR="006F3B76" w:rsidRDefault="0079007B" w:rsidP="0079007B">
      <w:pPr>
        <w:spacing w:line="360" w:lineRule="auto"/>
        <w:jc w:val="both"/>
      </w:pPr>
      <w:r>
        <w:rPr>
          <w:rFonts w:ascii="Times New Roman" w:eastAsia="Times New Roman" w:hAnsi="Times New Roman" w:cs="Times New Roman"/>
          <w:sz w:val="24"/>
          <w:szCs w:val="24"/>
        </w:rPr>
        <w:t xml:space="preserve">The above screen is </w:t>
      </w:r>
      <w:r w:rsidR="00AD196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output screen to customers after an order has been placed. This output screen shows a Customer details such as Identification number, name and phone number and Customer order date and Customer order number and product details. For navigation, there are exit, save and print buttons</w:t>
      </w:r>
    </w:p>
    <w:p w14:paraId="3FB83417" w14:textId="77777777" w:rsidR="006F3B76" w:rsidRDefault="006F3B76" w:rsidP="0079007B">
      <w:pPr>
        <w:spacing w:before="160" w:after="160" w:line="360" w:lineRule="auto"/>
        <w:jc w:val="both"/>
      </w:pPr>
    </w:p>
    <w:p w14:paraId="18B32BA0" w14:textId="77777777" w:rsidR="006F3B76" w:rsidRDefault="006F3B76" w:rsidP="0079007B">
      <w:pPr>
        <w:spacing w:before="160" w:after="160" w:line="360" w:lineRule="auto"/>
        <w:jc w:val="both"/>
      </w:pPr>
    </w:p>
    <w:p w14:paraId="2C9D67BA" w14:textId="77777777" w:rsidR="006F3B76" w:rsidRDefault="006F3B76" w:rsidP="0079007B">
      <w:pPr>
        <w:spacing w:before="160" w:after="160" w:line="360" w:lineRule="auto"/>
        <w:jc w:val="both"/>
      </w:pPr>
    </w:p>
    <w:p w14:paraId="2DA112CD"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6.  Account Payable</w:t>
      </w:r>
    </w:p>
    <w:p w14:paraId="175B2036" w14:textId="77777777" w:rsidR="006F3B76" w:rsidRDefault="0079007B" w:rsidP="0079007B">
      <w:pPr>
        <w:spacing w:line="360" w:lineRule="auto"/>
        <w:jc w:val="both"/>
      </w:pPr>
      <w:r>
        <w:rPr>
          <w:noProof/>
          <w:lang w:eastAsia="zh-CN"/>
        </w:rPr>
        <w:drawing>
          <wp:inline distT="0" distB="0" distL="0" distR="0" wp14:anchorId="5FD28B38" wp14:editId="2B33C820">
            <wp:extent cx="6544119" cy="32385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6544119" cy="3238500"/>
                    </a:xfrm>
                    <a:prstGeom prst="rect">
                      <a:avLst/>
                    </a:prstGeom>
                    <a:ln/>
                  </pic:spPr>
                </pic:pic>
              </a:graphicData>
            </a:graphic>
          </wp:inline>
        </w:drawing>
      </w:r>
    </w:p>
    <w:p w14:paraId="1DEF7403" w14:textId="77777777" w:rsidR="006F3B76" w:rsidRDefault="006F3B76" w:rsidP="0079007B">
      <w:pPr>
        <w:spacing w:line="360" w:lineRule="auto"/>
        <w:jc w:val="both"/>
      </w:pPr>
    </w:p>
    <w:p w14:paraId="06425A01" w14:textId="77777777" w:rsidR="006F3B76" w:rsidRDefault="006F3B76" w:rsidP="0079007B">
      <w:pPr>
        <w:spacing w:line="360" w:lineRule="auto"/>
        <w:jc w:val="both"/>
      </w:pPr>
    </w:p>
    <w:p w14:paraId="3A8393B5" w14:textId="77777777" w:rsidR="006F3B76" w:rsidRDefault="0079007B" w:rsidP="0079007B">
      <w:pPr>
        <w:spacing w:line="360" w:lineRule="auto"/>
        <w:jc w:val="both"/>
      </w:pPr>
      <w:r>
        <w:rPr>
          <w:rFonts w:ascii="Times New Roman" w:eastAsia="Times New Roman" w:hAnsi="Times New Roman" w:cs="Times New Roman"/>
          <w:sz w:val="24"/>
          <w:szCs w:val="24"/>
        </w:rPr>
        <w:t>The above screen is the output screen for accounts payable for the product suppliers. This screen appears to CE employees after a purchase order has been sent to the supplier. This screen shows the details of supplier’s name and identification number, Account payable Id and Product details which include the quantity and price of the product.</w:t>
      </w:r>
    </w:p>
    <w:p w14:paraId="64C65B32" w14:textId="77777777" w:rsidR="006F3B76" w:rsidRDefault="006F3B76" w:rsidP="0079007B">
      <w:pPr>
        <w:spacing w:line="360" w:lineRule="auto"/>
        <w:jc w:val="center"/>
      </w:pPr>
    </w:p>
    <w:p w14:paraId="28A58234" w14:textId="77777777" w:rsidR="006F3B76" w:rsidRDefault="006F3B76" w:rsidP="0079007B">
      <w:pPr>
        <w:spacing w:line="360" w:lineRule="auto"/>
        <w:jc w:val="center"/>
      </w:pPr>
    </w:p>
    <w:p w14:paraId="7080D416" w14:textId="77777777" w:rsidR="006F3B76" w:rsidRDefault="006F3B76" w:rsidP="0079007B">
      <w:pPr>
        <w:spacing w:line="360" w:lineRule="auto"/>
        <w:jc w:val="center"/>
      </w:pPr>
    </w:p>
    <w:p w14:paraId="19554FF9" w14:textId="77777777" w:rsidR="006F3B76" w:rsidRDefault="006F3B76" w:rsidP="0079007B">
      <w:pPr>
        <w:spacing w:line="360" w:lineRule="auto"/>
        <w:jc w:val="center"/>
      </w:pPr>
    </w:p>
    <w:p w14:paraId="78E9C039" w14:textId="77777777" w:rsidR="006F3B76" w:rsidRDefault="006F3B76" w:rsidP="0079007B">
      <w:pPr>
        <w:spacing w:line="360" w:lineRule="auto"/>
        <w:jc w:val="center"/>
      </w:pPr>
    </w:p>
    <w:p w14:paraId="3A803076" w14:textId="77777777" w:rsidR="006F3B76" w:rsidRDefault="006F3B76" w:rsidP="0079007B">
      <w:pPr>
        <w:spacing w:line="360" w:lineRule="auto"/>
        <w:jc w:val="center"/>
      </w:pPr>
    </w:p>
    <w:p w14:paraId="62CFEC1E" w14:textId="77777777" w:rsidR="006F3B76" w:rsidRDefault="006F3B76" w:rsidP="0079007B">
      <w:pPr>
        <w:spacing w:line="360" w:lineRule="auto"/>
        <w:jc w:val="center"/>
      </w:pPr>
    </w:p>
    <w:p w14:paraId="5DA21F27" w14:textId="77777777" w:rsidR="006F3B76" w:rsidRDefault="006F3B76" w:rsidP="0079007B">
      <w:pPr>
        <w:spacing w:line="360" w:lineRule="auto"/>
        <w:jc w:val="center"/>
      </w:pPr>
    </w:p>
    <w:p w14:paraId="2F91F65B" w14:textId="77777777" w:rsidR="006F3B76" w:rsidRDefault="006F3B76" w:rsidP="0079007B">
      <w:pPr>
        <w:spacing w:line="360" w:lineRule="auto"/>
        <w:jc w:val="center"/>
      </w:pPr>
    </w:p>
    <w:p w14:paraId="0DA4DD13"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08C1D77B" w14:textId="77777777" w:rsidR="006F3B76" w:rsidRPr="00AD1964" w:rsidRDefault="0079007B" w:rsidP="0079007B">
      <w:pPr>
        <w:spacing w:line="360" w:lineRule="auto"/>
        <w:jc w:val="center"/>
        <w:rPr>
          <w:sz w:val="28"/>
          <w:szCs w:val="28"/>
        </w:rPr>
      </w:pPr>
      <w:r w:rsidRPr="00AD1964">
        <w:rPr>
          <w:rFonts w:ascii="Times New Roman" w:eastAsia="Times New Roman" w:hAnsi="Times New Roman" w:cs="Times New Roman"/>
          <w:b/>
          <w:sz w:val="28"/>
          <w:szCs w:val="28"/>
        </w:rPr>
        <w:t xml:space="preserve">Reports </w:t>
      </w:r>
    </w:p>
    <w:p w14:paraId="0F74384B"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1. Monthly Product Sales Report</w:t>
      </w:r>
    </w:p>
    <w:p w14:paraId="78A047F8" w14:textId="77777777" w:rsidR="006F3B76" w:rsidRDefault="006F3B76" w:rsidP="0079007B">
      <w:pPr>
        <w:spacing w:line="360" w:lineRule="auto"/>
        <w:jc w:val="center"/>
      </w:pPr>
    </w:p>
    <w:p w14:paraId="37F5F42C" w14:textId="77777777" w:rsidR="006F3B76" w:rsidRDefault="00AD1964" w:rsidP="0079007B">
      <w:pPr>
        <w:spacing w:line="360" w:lineRule="auto"/>
        <w:jc w:val="center"/>
      </w:pPr>
      <w:r>
        <w:rPr>
          <w:noProof/>
          <w:lang w:eastAsia="zh-CN"/>
        </w:rPr>
        <mc:AlternateContent>
          <mc:Choice Requires="wps">
            <w:drawing>
              <wp:anchor distT="0" distB="0" distL="114300" distR="114300" simplePos="0" relativeHeight="251662336" behindDoc="0" locked="0" layoutInCell="0" hidden="0" allowOverlap="1" wp14:anchorId="7C9132DC" wp14:editId="69592DD0">
                <wp:simplePos x="0" y="0"/>
                <wp:positionH relativeFrom="margin">
                  <wp:posOffset>-1161098</wp:posOffset>
                </wp:positionH>
                <wp:positionV relativeFrom="paragraph">
                  <wp:posOffset>1359218</wp:posOffset>
                </wp:positionV>
                <wp:extent cx="2827655" cy="501650"/>
                <wp:effectExtent l="953" t="0" r="0" b="0"/>
                <wp:wrapNone/>
                <wp:docPr id="16" name="Rectangle 16"/>
                <wp:cNvGraphicFramePr/>
                <a:graphic xmlns:a="http://schemas.openxmlformats.org/drawingml/2006/main">
                  <a:graphicData uri="http://schemas.microsoft.com/office/word/2010/wordprocessingShape">
                    <wps:wsp>
                      <wps:cNvSpPr/>
                      <wps:spPr>
                        <a:xfrm rot="16200000">
                          <a:off x="0" y="0"/>
                          <a:ext cx="2827655" cy="501650"/>
                        </a:xfrm>
                        <a:prstGeom prst="rect">
                          <a:avLst/>
                        </a:prstGeom>
                        <a:noFill/>
                        <a:ln>
                          <a:noFill/>
                        </a:ln>
                      </wps:spPr>
                      <wps:txbx>
                        <w:txbxContent>
                          <w:p w14:paraId="520EF02F" w14:textId="77777777" w:rsidR="0079007B" w:rsidRDefault="0079007B">
                            <w:pPr>
                              <w:spacing w:line="240" w:lineRule="auto"/>
                              <w:textDirection w:val="btLr"/>
                            </w:pPr>
                            <w:r>
                              <w:rPr>
                                <w:rFonts w:ascii="Times New Roman" w:eastAsia="Times New Roman" w:hAnsi="Times New Roman" w:cs="Times New Roman"/>
                                <w:sz w:val="24"/>
                              </w:rPr>
                              <w:t xml:space="preserve">No of  </w:t>
                            </w:r>
                            <w:r w:rsidR="00AD1964">
                              <w:rPr>
                                <w:rFonts w:ascii="Times New Roman" w:eastAsia="Times New Roman" w:hAnsi="Times New Roman" w:cs="Times New Roman"/>
                                <w:sz w:val="24"/>
                              </w:rPr>
                              <w:t xml:space="preserve"> </w:t>
                            </w:r>
                            <w:r w:rsidR="00291396">
                              <w:rPr>
                                <w:rFonts w:ascii="Times New Roman" w:eastAsia="Times New Roman" w:hAnsi="Times New Roman" w:cs="Times New Roman"/>
                                <w:sz w:val="24"/>
                              </w:rPr>
                              <w:t>Products sold</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ACC3313" id="Rectangle 16" o:spid="_x0000_s1027" style="position:absolute;left:0;text-align:left;margin-left:-91.45pt;margin-top:107.05pt;width:222.65pt;height:39.5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" o:allowincell="f" filled="f" stroked="f">
                <v:textbox inset="2.53958mm,1.2694mm,2.53958mm,1.2694mm">
                  <w:txbxContent>
                    <w:p w:rsidR="0079007B" w:rsidRDefault="0079007B">
                      <w:pPr>
                        <w:spacing w:line="240" w:lineRule="auto"/>
                        <w:textDirection w:val="btLr"/>
                      </w:pPr>
                      <w:r>
                        <w:rPr>
                          <w:rFonts w:ascii="Times New Roman" w:eastAsia="Times New Roman" w:hAnsi="Times New Roman" w:cs="Times New Roman"/>
                          <w:sz w:val="24"/>
                        </w:rPr>
                        <w:t xml:space="preserve">No of  </w:t>
                      </w:r>
                      <w:r w:rsidR="00AD1964">
                        <w:rPr>
                          <w:rFonts w:ascii="Times New Roman" w:eastAsia="Times New Roman" w:hAnsi="Times New Roman" w:cs="Times New Roman"/>
                          <w:sz w:val="24"/>
                        </w:rPr>
                        <w:t xml:space="preserve"> </w:t>
                      </w:r>
                      <w:r w:rsidR="00291396">
                        <w:rPr>
                          <w:rFonts w:ascii="Times New Roman" w:eastAsia="Times New Roman" w:hAnsi="Times New Roman" w:cs="Times New Roman"/>
                          <w:sz w:val="24"/>
                        </w:rPr>
                        <w:t>Products sold</w:t>
                      </w:r>
                    </w:p>
                  </w:txbxContent>
                </v:textbox>
                <w10:wrap anchorx="margin"/>
              </v:rect>
            </w:pict>
          </mc:Fallback>
        </mc:AlternateContent>
      </w:r>
      <w:r w:rsidR="0079007B">
        <w:rPr>
          <w:noProof/>
          <w:lang w:eastAsia="zh-CN"/>
        </w:rPr>
        <w:drawing>
          <wp:inline distT="0" distB="0" distL="0" distR="0" wp14:anchorId="1D3F6333" wp14:editId="23CD5ED1">
            <wp:extent cx="4693920" cy="30988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4693920" cy="3098800"/>
                    </a:xfrm>
                    <a:prstGeom prst="rect">
                      <a:avLst/>
                    </a:prstGeom>
                    <a:ln/>
                  </pic:spPr>
                </pic:pic>
              </a:graphicData>
            </a:graphic>
          </wp:inline>
        </w:drawing>
      </w:r>
    </w:p>
    <w:p w14:paraId="71A51838" w14:textId="77777777" w:rsidR="006F3B76" w:rsidRDefault="0079007B" w:rsidP="0079007B">
      <w:pPr>
        <w:spacing w:line="360" w:lineRule="auto"/>
        <w:jc w:val="center"/>
      </w:pPr>
      <w:r>
        <w:rPr>
          <w:rFonts w:ascii="Times New Roman" w:eastAsia="Times New Roman" w:hAnsi="Times New Roman" w:cs="Times New Roman"/>
          <w:sz w:val="24"/>
          <w:szCs w:val="24"/>
        </w:rPr>
        <w:t>Months</w:t>
      </w:r>
    </w:p>
    <w:p w14:paraId="659F0D2F" w14:textId="77777777" w:rsidR="006F3B76" w:rsidRDefault="006F3B76" w:rsidP="0079007B">
      <w:pPr>
        <w:spacing w:line="360" w:lineRule="auto"/>
        <w:jc w:val="center"/>
      </w:pPr>
    </w:p>
    <w:p w14:paraId="21C9B332" w14:textId="77777777" w:rsidR="006F3B76" w:rsidRDefault="0079007B" w:rsidP="0079007B">
      <w:pPr>
        <w:spacing w:line="360" w:lineRule="auto"/>
        <w:jc w:val="both"/>
      </w:pPr>
      <w:r>
        <w:rPr>
          <w:rFonts w:ascii="Times New Roman" w:eastAsia="Times New Roman" w:hAnsi="Times New Roman" w:cs="Times New Roman"/>
          <w:sz w:val="24"/>
          <w:szCs w:val="24"/>
        </w:rPr>
        <w:t>The above graph represents monthly product sales by Carver Electronics from July 2016 to October 2016. A line graph is used to show the product sales for each month. X-axis represents the months whereas the Y-axis represents the number of products sold. From the graph, we can make out that product sales have increased linearly from August to October. This report will help Carver Electronics manage their inventory and sales effectively.</w:t>
      </w:r>
    </w:p>
    <w:p w14:paraId="51EC46F3" w14:textId="77777777" w:rsidR="006F3B76" w:rsidRDefault="006F3B76" w:rsidP="0079007B">
      <w:pPr>
        <w:spacing w:line="360" w:lineRule="auto"/>
        <w:jc w:val="both"/>
      </w:pPr>
    </w:p>
    <w:p w14:paraId="706AC48C" w14:textId="77777777" w:rsidR="006F3B76" w:rsidRDefault="006F3B76" w:rsidP="0079007B">
      <w:pPr>
        <w:spacing w:line="360" w:lineRule="auto"/>
        <w:jc w:val="both"/>
      </w:pPr>
    </w:p>
    <w:p w14:paraId="4B031AC1" w14:textId="77777777" w:rsidR="006F3B76" w:rsidRDefault="006F3B76" w:rsidP="0079007B">
      <w:pPr>
        <w:spacing w:line="360" w:lineRule="auto"/>
        <w:jc w:val="both"/>
      </w:pPr>
    </w:p>
    <w:p w14:paraId="51264D88" w14:textId="77777777" w:rsidR="006F3B76" w:rsidRDefault="006F3B76" w:rsidP="0079007B">
      <w:pPr>
        <w:spacing w:line="360" w:lineRule="auto"/>
        <w:jc w:val="both"/>
      </w:pPr>
    </w:p>
    <w:p w14:paraId="45793811" w14:textId="77777777" w:rsidR="006F3B76" w:rsidRDefault="006F3B76" w:rsidP="0079007B">
      <w:pPr>
        <w:spacing w:line="360" w:lineRule="auto"/>
        <w:jc w:val="both"/>
      </w:pPr>
    </w:p>
    <w:p w14:paraId="5668BFF6" w14:textId="77777777" w:rsidR="006F3B76" w:rsidRDefault="006F3B76" w:rsidP="0079007B">
      <w:pPr>
        <w:spacing w:line="360" w:lineRule="auto"/>
        <w:jc w:val="both"/>
      </w:pPr>
    </w:p>
    <w:p w14:paraId="0B992DC4" w14:textId="77777777" w:rsidR="006F3B76" w:rsidRDefault="006F3B76" w:rsidP="0079007B">
      <w:pPr>
        <w:spacing w:line="360" w:lineRule="auto"/>
        <w:jc w:val="both"/>
      </w:pPr>
    </w:p>
    <w:p w14:paraId="0E7D732D" w14:textId="77777777" w:rsidR="006F3B76" w:rsidRDefault="006F3B76" w:rsidP="0079007B">
      <w:pPr>
        <w:spacing w:line="360" w:lineRule="auto"/>
        <w:jc w:val="both"/>
      </w:pPr>
    </w:p>
    <w:p w14:paraId="7DB836F2" w14:textId="77777777" w:rsidR="006F3B76" w:rsidRDefault="006F3B76" w:rsidP="0079007B">
      <w:pPr>
        <w:spacing w:line="360" w:lineRule="auto"/>
        <w:jc w:val="both"/>
      </w:pPr>
    </w:p>
    <w:p w14:paraId="1F20EB8F" w14:textId="77777777" w:rsidR="006F3B76" w:rsidRDefault="0079007B" w:rsidP="0079007B">
      <w:pPr>
        <w:spacing w:before="160" w:after="160" w:line="360" w:lineRule="auto"/>
        <w:jc w:val="both"/>
      </w:pPr>
      <w:r>
        <w:rPr>
          <w:rFonts w:ascii="Times New Roman" w:eastAsia="Times New Roman" w:hAnsi="Times New Roman" w:cs="Times New Roman"/>
          <w:b/>
          <w:sz w:val="24"/>
          <w:szCs w:val="24"/>
        </w:rPr>
        <w:t>2. Products Sold in the Month of October</w:t>
      </w:r>
    </w:p>
    <w:p w14:paraId="4CF99A5A" w14:textId="77777777" w:rsidR="006F3B76" w:rsidRDefault="0079007B" w:rsidP="0079007B">
      <w:pPr>
        <w:spacing w:line="360" w:lineRule="auto"/>
        <w:jc w:val="both"/>
      </w:pPr>
      <w:r>
        <w:rPr>
          <w:noProof/>
          <w:lang w:eastAsia="zh-CN"/>
        </w:rPr>
        <w:drawing>
          <wp:inline distT="0" distB="0" distL="0" distR="0" wp14:anchorId="18BB2FC0" wp14:editId="60239896">
            <wp:extent cx="5657850" cy="39751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7"/>
                    <a:srcRect/>
                    <a:stretch>
                      <a:fillRect/>
                    </a:stretch>
                  </pic:blipFill>
                  <pic:spPr>
                    <a:xfrm>
                      <a:off x="0" y="0"/>
                      <a:ext cx="5657850" cy="3975100"/>
                    </a:xfrm>
                    <a:prstGeom prst="rect">
                      <a:avLst/>
                    </a:prstGeom>
                    <a:ln/>
                  </pic:spPr>
                </pic:pic>
              </a:graphicData>
            </a:graphic>
          </wp:inline>
        </w:drawing>
      </w:r>
    </w:p>
    <w:p w14:paraId="1EA33A86" w14:textId="77777777" w:rsidR="006F3B76" w:rsidRDefault="006F3B76" w:rsidP="0079007B">
      <w:pPr>
        <w:spacing w:line="360" w:lineRule="auto"/>
        <w:jc w:val="both"/>
      </w:pPr>
    </w:p>
    <w:p w14:paraId="7708F99F" w14:textId="77777777" w:rsidR="006F3B76" w:rsidRDefault="0079007B" w:rsidP="0079007B">
      <w:pPr>
        <w:spacing w:line="360" w:lineRule="auto"/>
        <w:jc w:val="both"/>
      </w:pPr>
      <w:r>
        <w:rPr>
          <w:rFonts w:ascii="Times New Roman" w:eastAsia="Times New Roman" w:hAnsi="Times New Roman" w:cs="Times New Roman"/>
          <w:sz w:val="24"/>
          <w:szCs w:val="24"/>
        </w:rPr>
        <w:t>The above Pie Chart reflects the various products sold by Carver Electronics for the month of October. From this report we can observe that amplifiers hold the highest percentage sales (41%) in the month of October. From this report CE can make out products they have in store or in inventory, and products that have to be ordered from a supplier.</w:t>
      </w:r>
    </w:p>
    <w:p w14:paraId="2E5D4BE3" w14:textId="77777777" w:rsidR="006F3B76" w:rsidRDefault="006F3B76" w:rsidP="0079007B">
      <w:pPr>
        <w:tabs>
          <w:tab w:val="right" w:pos="9360"/>
        </w:tabs>
        <w:spacing w:line="360" w:lineRule="auto"/>
      </w:pPr>
    </w:p>
    <w:p w14:paraId="4C351882" w14:textId="77777777" w:rsidR="006F3B76" w:rsidRDefault="0079007B" w:rsidP="0079007B">
      <w:pPr>
        <w:tabs>
          <w:tab w:val="left" w:pos="1927"/>
        </w:tabs>
        <w:spacing w:after="160" w:line="360" w:lineRule="auto"/>
      </w:pPr>
      <w:r>
        <w:rPr>
          <w:rFonts w:ascii="Times New Roman" w:eastAsia="Times New Roman" w:hAnsi="Times New Roman" w:cs="Times New Roman"/>
          <w:b/>
        </w:rPr>
        <w:tab/>
      </w:r>
    </w:p>
    <w:p w14:paraId="2BFA1349" w14:textId="77777777" w:rsidR="006F3B76" w:rsidRDefault="006F3B76" w:rsidP="0079007B">
      <w:pPr>
        <w:spacing w:after="160" w:line="360" w:lineRule="auto"/>
      </w:pPr>
    </w:p>
    <w:p w14:paraId="33C2AC1D"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4E51B125"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2F05C5C3" w14:textId="2B5792FE" w:rsidR="006F3B76" w:rsidRPr="00A905F4" w:rsidRDefault="0079007B" w:rsidP="0079007B">
      <w:pPr>
        <w:spacing w:line="360" w:lineRule="auto"/>
        <w:jc w:val="center"/>
        <w:rPr>
          <w:sz w:val="28"/>
          <w:szCs w:val="28"/>
          <w:u w:val="single"/>
        </w:rPr>
      </w:pPr>
      <w:r w:rsidRPr="00A905F4">
        <w:rPr>
          <w:rFonts w:ascii="Times New Roman" w:eastAsia="Times New Roman" w:hAnsi="Times New Roman" w:cs="Times New Roman"/>
          <w:b/>
          <w:sz w:val="28"/>
          <w:szCs w:val="28"/>
          <w:u w:val="single"/>
        </w:rPr>
        <w:t>Summary</w:t>
      </w:r>
      <w:ins w:id="24" w:author="Sid Davis" w:date="2016-12-12T15:23:00Z">
        <w:r w:rsidR="001C3A42">
          <w:rPr>
            <w:rFonts w:ascii="Times New Roman" w:eastAsia="Times New Roman" w:hAnsi="Times New Roman" w:cs="Times New Roman"/>
            <w:b/>
            <w:sz w:val="28"/>
            <w:szCs w:val="28"/>
            <w:u w:val="single"/>
          </w:rPr>
          <w:t xml:space="preserve">  5/5 pts.</w:t>
        </w:r>
      </w:ins>
    </w:p>
    <w:p w14:paraId="0B80A435" w14:textId="77777777" w:rsidR="006F3B76" w:rsidRDefault="006F3B76" w:rsidP="0079007B">
      <w:pPr>
        <w:spacing w:line="360" w:lineRule="auto"/>
      </w:pPr>
    </w:p>
    <w:p w14:paraId="61283AFA" w14:textId="77777777" w:rsidR="006F3B76" w:rsidRDefault="0079007B" w:rsidP="00AD1964">
      <w:pPr>
        <w:spacing w:line="360" w:lineRule="auto"/>
        <w:jc w:val="both"/>
      </w:pPr>
      <w:r>
        <w:rPr>
          <w:rFonts w:ascii="Times New Roman" w:eastAsia="Times New Roman" w:hAnsi="Times New Roman" w:cs="Times New Roman"/>
          <w:sz w:val="24"/>
          <w:szCs w:val="24"/>
        </w:rPr>
        <w:t xml:space="preserve">In Phase 5 of the CE project, based on the SDLC and previous and current phase, we updated the project with the Gantt chart, including Computer Architecture Design and moving User Documentation before Training.  We designed the computer architecture based on the needs of CE and the database and web server for the CE online order system and trade in system.  The RFP has been created from the point of view of CE.  The input/output design and its samples were presented.  The design of reports and examples generated from the database were displayed.  </w:t>
      </w:r>
    </w:p>
    <w:p w14:paraId="5F6B6BB9" w14:textId="77777777" w:rsidR="006F3B76" w:rsidRDefault="006F3B76" w:rsidP="0079007B">
      <w:pPr>
        <w:spacing w:line="360" w:lineRule="auto"/>
      </w:pPr>
    </w:p>
    <w:p w14:paraId="37108F6B" w14:textId="77777777" w:rsidR="006F3B76" w:rsidRDefault="006F3B76" w:rsidP="0079007B">
      <w:pPr>
        <w:spacing w:line="360" w:lineRule="auto"/>
      </w:pPr>
    </w:p>
    <w:p w14:paraId="115AD557"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64B7196F"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5F57A551"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406E0724"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5814CD70"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311A27F7"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537C063F"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58087EB8"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58F23EE5"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6063C02A"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6DCFF774" w14:textId="77777777" w:rsidR="006F3B76" w:rsidRPr="00AD1964" w:rsidRDefault="0079007B" w:rsidP="0079007B">
      <w:pPr>
        <w:spacing w:line="360" w:lineRule="auto"/>
        <w:jc w:val="center"/>
        <w:rPr>
          <w:sz w:val="28"/>
          <w:szCs w:val="28"/>
        </w:rPr>
      </w:pPr>
      <w:r w:rsidRPr="00AD1964">
        <w:rPr>
          <w:rFonts w:ascii="Times New Roman" w:eastAsia="Times New Roman" w:hAnsi="Times New Roman" w:cs="Times New Roman"/>
          <w:b/>
          <w:sz w:val="28"/>
          <w:szCs w:val="28"/>
          <w:u w:val="single"/>
        </w:rPr>
        <w:t xml:space="preserve">RFP Sources:  </w:t>
      </w:r>
    </w:p>
    <w:p w14:paraId="5E550211" w14:textId="77777777" w:rsidR="006F3B76" w:rsidRDefault="006F3B76" w:rsidP="0079007B">
      <w:pPr>
        <w:spacing w:line="360" w:lineRule="auto"/>
      </w:pPr>
    </w:p>
    <w:p w14:paraId="7E3D39C9" w14:textId="77777777" w:rsidR="006F3B76" w:rsidRDefault="0079007B" w:rsidP="0079007B">
      <w:pPr>
        <w:spacing w:line="360" w:lineRule="auto"/>
      </w:pPr>
      <w:r>
        <w:rPr>
          <w:rFonts w:ascii="Times New Roman" w:eastAsia="Times New Roman" w:hAnsi="Times New Roman" w:cs="Times New Roman"/>
        </w:rPr>
        <w:t>[1]</w:t>
      </w:r>
      <w:hyperlink r:id="rId28">
        <w:r>
          <w:rPr>
            <w:rFonts w:ascii="Times New Roman" w:eastAsia="Times New Roman" w:hAnsi="Times New Roman" w:cs="Times New Roman"/>
            <w:color w:val="1155CC"/>
            <w:u w:val="single"/>
          </w:rPr>
          <w:t>http://www.courts.ca.gov/documents/techstaff-augment-rfp-attacha.pdf</w:t>
        </w:r>
      </w:hyperlink>
      <w:hyperlink r:id="rId29"/>
    </w:p>
    <w:p w14:paraId="0DDEDEA4" w14:textId="77777777" w:rsidR="006F3B76" w:rsidRDefault="0079007B" w:rsidP="0079007B">
      <w:pPr>
        <w:spacing w:line="360" w:lineRule="auto"/>
      </w:pPr>
      <w:r>
        <w:rPr>
          <w:rFonts w:ascii="Times New Roman" w:eastAsia="Times New Roman" w:hAnsi="Times New Roman" w:cs="Times New Roman"/>
        </w:rPr>
        <w:t>[2]</w:t>
      </w:r>
      <w:hyperlink r:id="rId30">
        <w:r>
          <w:rPr>
            <w:rFonts w:ascii="Times New Roman" w:eastAsia="Times New Roman" w:hAnsi="Times New Roman" w:cs="Times New Roman"/>
            <w:color w:val="1155CC"/>
            <w:u w:val="single"/>
          </w:rPr>
          <w:t>http://www.dgs.pa.gov/Documents/Procurement%20Forms/Training/Courses/Web-Based/RequestForProposal/EvaluatingRequestfo%20ProposalResponses.pdf</w:t>
        </w:r>
      </w:hyperlink>
      <w:hyperlink r:id="rId31"/>
    </w:p>
    <w:p w14:paraId="3A0FEE8E" w14:textId="77777777" w:rsidR="006F3B76" w:rsidRDefault="0079007B" w:rsidP="0079007B">
      <w:pPr>
        <w:spacing w:line="360" w:lineRule="auto"/>
      </w:pPr>
      <w:r>
        <w:rPr>
          <w:rFonts w:ascii="Times New Roman" w:eastAsia="Times New Roman" w:hAnsi="Times New Roman" w:cs="Times New Roman"/>
        </w:rPr>
        <w:t xml:space="preserve">[3] </w:t>
      </w:r>
      <w:hyperlink r:id="rId32">
        <w:r>
          <w:rPr>
            <w:rFonts w:ascii="Times New Roman" w:eastAsia="Times New Roman" w:hAnsi="Times New Roman" w:cs="Times New Roman"/>
            <w:color w:val="1155CC"/>
            <w:u w:val="single"/>
          </w:rPr>
          <w:t>http://www.ipwatchdog.com/tradesecret/simple-confidentiality-agreement/</w:t>
        </w:r>
      </w:hyperlink>
      <w:hyperlink r:id="rId33"/>
    </w:p>
    <w:p w14:paraId="103F812D" w14:textId="77777777" w:rsidR="006F3B76" w:rsidRDefault="00FE17B5" w:rsidP="0079007B">
      <w:pPr>
        <w:spacing w:line="360" w:lineRule="auto"/>
      </w:pPr>
      <w:hyperlink r:id="rId34"/>
    </w:p>
    <w:p w14:paraId="6F4B48AD" w14:textId="77777777" w:rsidR="006F3B76" w:rsidRDefault="00FE17B5" w:rsidP="0079007B">
      <w:pPr>
        <w:spacing w:line="360" w:lineRule="auto"/>
      </w:pPr>
      <w:hyperlink r:id="rId35"/>
    </w:p>
    <w:p w14:paraId="363010EE" w14:textId="77777777" w:rsidR="006F3B76" w:rsidRDefault="00FE17B5" w:rsidP="0079007B">
      <w:pPr>
        <w:spacing w:line="360" w:lineRule="auto"/>
      </w:pPr>
      <w:hyperlink r:id="rId36"/>
    </w:p>
    <w:p w14:paraId="6D064C81" w14:textId="77777777" w:rsidR="006F3B76" w:rsidRDefault="0079007B" w:rsidP="0079007B">
      <w:pPr>
        <w:spacing w:line="360" w:lineRule="auto"/>
      </w:pPr>
      <w:r>
        <w:rPr>
          <w:rFonts w:ascii="Times New Roman" w:eastAsia="Times New Roman" w:hAnsi="Times New Roman" w:cs="Times New Roman"/>
        </w:rPr>
        <w:t>.</w:t>
      </w:r>
    </w:p>
    <w:p w14:paraId="25B1ED19"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35E191DA"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29A533C2"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41BF71F8"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6883FE6C"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2AC47271"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4D672088"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0857E630"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2F267EAE" w14:textId="77777777" w:rsidR="00AD1964" w:rsidRDefault="00AD1964" w:rsidP="0079007B">
      <w:pPr>
        <w:spacing w:line="360" w:lineRule="auto"/>
        <w:jc w:val="center"/>
        <w:rPr>
          <w:rFonts w:ascii="Times New Roman" w:eastAsia="Times New Roman" w:hAnsi="Times New Roman" w:cs="Times New Roman"/>
          <w:b/>
          <w:sz w:val="48"/>
          <w:szCs w:val="48"/>
          <w:u w:val="single"/>
        </w:rPr>
      </w:pPr>
    </w:p>
    <w:p w14:paraId="72D6985F" w14:textId="77777777" w:rsidR="00AD1964" w:rsidRPr="00AD1964" w:rsidRDefault="00AD1964" w:rsidP="0079007B">
      <w:pPr>
        <w:spacing w:line="360" w:lineRule="auto"/>
        <w:jc w:val="center"/>
        <w:rPr>
          <w:rFonts w:ascii="Times New Roman" w:eastAsia="Times New Roman" w:hAnsi="Times New Roman" w:cs="Times New Roman"/>
          <w:b/>
          <w:sz w:val="28"/>
          <w:szCs w:val="28"/>
          <w:u w:val="single"/>
        </w:rPr>
      </w:pPr>
    </w:p>
    <w:p w14:paraId="2DA07970" w14:textId="55791A02" w:rsidR="006F3B76" w:rsidRPr="00AD1964" w:rsidRDefault="0079007B" w:rsidP="0079007B">
      <w:pPr>
        <w:spacing w:line="360" w:lineRule="auto"/>
        <w:jc w:val="center"/>
        <w:rPr>
          <w:rFonts w:ascii="Times New Roman" w:hAnsi="Times New Roman" w:cs="Times New Roman"/>
          <w:sz w:val="28"/>
          <w:szCs w:val="28"/>
        </w:rPr>
      </w:pPr>
      <w:r w:rsidRPr="00AD1964">
        <w:rPr>
          <w:rFonts w:ascii="Times New Roman" w:eastAsia="Times New Roman" w:hAnsi="Times New Roman" w:cs="Times New Roman"/>
          <w:b/>
          <w:sz w:val="28"/>
          <w:szCs w:val="28"/>
          <w:u w:val="single"/>
        </w:rPr>
        <w:t>Responsibility Matrix</w:t>
      </w:r>
      <w:ins w:id="25" w:author="Sid Davis" w:date="2016-12-12T15:21:00Z">
        <w:r w:rsidR="00A70D30">
          <w:rPr>
            <w:rFonts w:ascii="Times New Roman" w:eastAsia="Times New Roman" w:hAnsi="Times New Roman" w:cs="Times New Roman"/>
            <w:b/>
            <w:sz w:val="28"/>
            <w:szCs w:val="28"/>
            <w:u w:val="single"/>
          </w:rPr>
          <w:t xml:space="preserve">  5/5 pts.</w:t>
        </w:r>
      </w:ins>
      <w:ins w:id="26" w:author="Sid Davis" w:date="2016-12-12T15:24:00Z">
        <w:r w:rsidR="00A9130F">
          <w:rPr>
            <w:rFonts w:ascii="Times New Roman" w:eastAsia="Times New Roman" w:hAnsi="Times New Roman" w:cs="Times New Roman"/>
            <w:b/>
            <w:sz w:val="28"/>
            <w:szCs w:val="28"/>
            <w:u w:val="single"/>
          </w:rPr>
          <w:t xml:space="preserve">  (Who wrote the summary?)</w:t>
        </w:r>
      </w:ins>
    </w:p>
    <w:p w14:paraId="005F7A29" w14:textId="77777777" w:rsidR="006F3B76" w:rsidRPr="00AD1964" w:rsidRDefault="006F3B76" w:rsidP="0079007B">
      <w:pPr>
        <w:spacing w:line="360" w:lineRule="auto"/>
        <w:rPr>
          <w:rFonts w:ascii="Times New Roman" w:hAnsi="Times New Roman" w:cs="Times New Roman"/>
        </w:rPr>
      </w:pPr>
    </w:p>
    <w:p w14:paraId="69DE1A69" w14:textId="77777777" w:rsidR="006F3B76" w:rsidRPr="00AD1964" w:rsidRDefault="006F3B76" w:rsidP="0079007B">
      <w:pPr>
        <w:spacing w:line="360" w:lineRule="auto"/>
        <w:rPr>
          <w:rFonts w:ascii="Times New Roman" w:hAnsi="Times New Roman" w:cs="Times New Roman"/>
        </w:rPr>
      </w:pPr>
    </w:p>
    <w:tbl>
      <w:tblPr>
        <w:tblStyle w:val="a1"/>
        <w:tblW w:w="10808" w:type="dxa"/>
        <w:jc w:val="center"/>
        <w:tblBorders>
          <w:top w:val="single" w:sz="8" w:space="0" w:color="000000"/>
          <w:bottom w:val="single" w:sz="8" w:space="0" w:color="000000"/>
        </w:tblBorders>
        <w:tblLayout w:type="fixed"/>
        <w:tblLook w:val="0600" w:firstRow="0" w:lastRow="0" w:firstColumn="0" w:lastColumn="0" w:noHBand="1" w:noVBand="1"/>
      </w:tblPr>
      <w:tblGrid>
        <w:gridCol w:w="3490"/>
        <w:gridCol w:w="1780"/>
        <w:gridCol w:w="1650"/>
        <w:gridCol w:w="1928"/>
        <w:gridCol w:w="1960"/>
      </w:tblGrid>
      <w:tr w:rsidR="006F3B76" w:rsidRPr="00AD1964" w14:paraId="4CAB0178" w14:textId="77777777">
        <w:trPr>
          <w:trHeight w:val="420"/>
          <w:jc w:val="center"/>
        </w:trPr>
        <w:tc>
          <w:tcPr>
            <w:tcW w:w="3490" w:type="dxa"/>
            <w:tcBorders>
              <w:top w:val="single" w:sz="8" w:space="0" w:color="000000"/>
              <w:bottom w:val="single" w:sz="8" w:space="0" w:color="000000"/>
            </w:tcBorders>
            <w:tcMar>
              <w:top w:w="100" w:type="dxa"/>
              <w:left w:w="100" w:type="dxa"/>
              <w:bottom w:w="100" w:type="dxa"/>
              <w:right w:w="100" w:type="dxa"/>
            </w:tcMar>
            <w:vAlign w:val="center"/>
          </w:tcPr>
          <w:p w14:paraId="08A80BBC" w14:textId="77777777" w:rsidR="006F3B76" w:rsidRPr="00AD1964" w:rsidRDefault="0079007B" w:rsidP="0079007B">
            <w:pPr>
              <w:spacing w:line="360" w:lineRule="auto"/>
              <w:ind w:right="140"/>
              <w:jc w:val="both"/>
              <w:rPr>
                <w:rFonts w:ascii="Times New Roman" w:hAnsi="Times New Roman" w:cs="Times New Roman"/>
              </w:rPr>
            </w:pPr>
            <w:r w:rsidRPr="00AD1964">
              <w:rPr>
                <w:rFonts w:ascii="Times New Roman" w:eastAsia="Times New Roman" w:hAnsi="Times New Roman" w:cs="Times New Roman"/>
                <w:b/>
                <w:sz w:val="20"/>
                <w:szCs w:val="20"/>
              </w:rPr>
              <w:t>ACTIVITY</w:t>
            </w:r>
          </w:p>
        </w:tc>
        <w:tc>
          <w:tcPr>
            <w:tcW w:w="1780" w:type="dxa"/>
            <w:tcBorders>
              <w:top w:val="single" w:sz="8" w:space="0" w:color="000000"/>
              <w:bottom w:val="single" w:sz="8" w:space="0" w:color="000000"/>
            </w:tcBorders>
            <w:tcMar>
              <w:top w:w="100" w:type="dxa"/>
              <w:left w:w="100" w:type="dxa"/>
              <w:bottom w:w="100" w:type="dxa"/>
              <w:right w:w="100" w:type="dxa"/>
            </w:tcMar>
            <w:vAlign w:val="center"/>
          </w:tcPr>
          <w:p w14:paraId="31D6E824" w14:textId="77777777" w:rsidR="006F3B76" w:rsidRPr="00AD1964" w:rsidRDefault="0079007B" w:rsidP="0079007B">
            <w:pPr>
              <w:spacing w:line="360" w:lineRule="auto"/>
              <w:ind w:left="140" w:right="140"/>
              <w:jc w:val="both"/>
              <w:rPr>
                <w:rFonts w:ascii="Times New Roman" w:hAnsi="Times New Roman" w:cs="Times New Roman"/>
              </w:rPr>
            </w:pPr>
            <w:r w:rsidRPr="00AD1964">
              <w:rPr>
                <w:rFonts w:ascii="Times New Roman" w:eastAsia="Times New Roman" w:hAnsi="Times New Roman" w:cs="Times New Roman"/>
                <w:b/>
                <w:sz w:val="20"/>
                <w:szCs w:val="20"/>
              </w:rPr>
              <w:t xml:space="preserve">Shilpa Kache </w:t>
            </w:r>
          </w:p>
        </w:tc>
        <w:tc>
          <w:tcPr>
            <w:tcW w:w="1650" w:type="dxa"/>
            <w:tcBorders>
              <w:top w:val="single" w:sz="8" w:space="0" w:color="000000"/>
              <w:bottom w:val="single" w:sz="8" w:space="0" w:color="000000"/>
            </w:tcBorders>
            <w:tcMar>
              <w:top w:w="100" w:type="dxa"/>
              <w:left w:w="100" w:type="dxa"/>
              <w:bottom w:w="100" w:type="dxa"/>
              <w:right w:w="100" w:type="dxa"/>
            </w:tcMar>
            <w:vAlign w:val="center"/>
          </w:tcPr>
          <w:p w14:paraId="1C947370" w14:textId="77777777" w:rsidR="006F3B76" w:rsidRPr="00AD1964" w:rsidRDefault="0079007B" w:rsidP="0079007B">
            <w:pPr>
              <w:spacing w:line="360" w:lineRule="auto"/>
              <w:ind w:left="140" w:right="140"/>
              <w:jc w:val="both"/>
              <w:rPr>
                <w:rFonts w:ascii="Times New Roman" w:hAnsi="Times New Roman" w:cs="Times New Roman"/>
              </w:rPr>
            </w:pPr>
            <w:r w:rsidRPr="00AD1964">
              <w:rPr>
                <w:rFonts w:ascii="Times New Roman" w:eastAsia="Times New Roman" w:hAnsi="Times New Roman" w:cs="Times New Roman"/>
                <w:b/>
                <w:sz w:val="20"/>
                <w:szCs w:val="20"/>
              </w:rPr>
              <w:t>Runhua Lei</w:t>
            </w:r>
          </w:p>
        </w:tc>
        <w:tc>
          <w:tcPr>
            <w:tcW w:w="1928" w:type="dxa"/>
            <w:tcBorders>
              <w:top w:val="single" w:sz="8" w:space="0" w:color="000000"/>
              <w:bottom w:val="single" w:sz="8" w:space="0" w:color="000000"/>
            </w:tcBorders>
            <w:tcMar>
              <w:top w:w="100" w:type="dxa"/>
              <w:left w:w="100" w:type="dxa"/>
              <w:bottom w:w="100" w:type="dxa"/>
              <w:right w:w="100" w:type="dxa"/>
            </w:tcMar>
            <w:vAlign w:val="center"/>
          </w:tcPr>
          <w:p w14:paraId="061D58AC" w14:textId="77777777" w:rsidR="006F3B76" w:rsidRPr="00AD1964" w:rsidRDefault="0079007B" w:rsidP="0079007B">
            <w:pPr>
              <w:spacing w:line="360" w:lineRule="auto"/>
              <w:ind w:left="140" w:right="140"/>
              <w:jc w:val="both"/>
              <w:rPr>
                <w:rFonts w:ascii="Times New Roman" w:hAnsi="Times New Roman" w:cs="Times New Roman"/>
              </w:rPr>
            </w:pPr>
            <w:r w:rsidRPr="00AD1964">
              <w:rPr>
                <w:rFonts w:ascii="Times New Roman" w:eastAsia="Times New Roman" w:hAnsi="Times New Roman" w:cs="Times New Roman"/>
                <w:b/>
                <w:sz w:val="20"/>
                <w:szCs w:val="20"/>
              </w:rPr>
              <w:t>Wancheng Sun</w:t>
            </w:r>
          </w:p>
        </w:tc>
        <w:tc>
          <w:tcPr>
            <w:tcW w:w="1960" w:type="dxa"/>
            <w:tcBorders>
              <w:top w:val="single" w:sz="8" w:space="0" w:color="000000"/>
              <w:bottom w:val="single" w:sz="8" w:space="0" w:color="000000"/>
            </w:tcBorders>
            <w:vAlign w:val="center"/>
          </w:tcPr>
          <w:p w14:paraId="2EDF6ED1" w14:textId="77777777" w:rsidR="006F3B76" w:rsidRPr="00AD1964" w:rsidRDefault="0079007B" w:rsidP="0079007B">
            <w:pPr>
              <w:spacing w:line="360" w:lineRule="auto"/>
              <w:ind w:left="140" w:right="140"/>
              <w:jc w:val="both"/>
              <w:rPr>
                <w:rFonts w:ascii="Times New Roman" w:hAnsi="Times New Roman" w:cs="Times New Roman"/>
              </w:rPr>
            </w:pPr>
            <w:r w:rsidRPr="00AD1964">
              <w:rPr>
                <w:rFonts w:ascii="Times New Roman" w:eastAsia="Times New Roman" w:hAnsi="Times New Roman" w:cs="Times New Roman"/>
                <w:b/>
                <w:sz w:val="20"/>
                <w:szCs w:val="20"/>
              </w:rPr>
              <w:t>William Wetzel</w:t>
            </w:r>
          </w:p>
        </w:tc>
      </w:tr>
      <w:tr w:rsidR="006F3B76" w:rsidRPr="00AD1964" w14:paraId="36DD11D1" w14:textId="77777777">
        <w:trPr>
          <w:trHeight w:val="340"/>
          <w:jc w:val="center"/>
        </w:trPr>
        <w:tc>
          <w:tcPr>
            <w:tcW w:w="3490" w:type="dxa"/>
            <w:tcBorders>
              <w:top w:val="single" w:sz="8" w:space="0" w:color="000000"/>
            </w:tcBorders>
            <w:tcMar>
              <w:top w:w="100" w:type="dxa"/>
              <w:left w:w="100" w:type="dxa"/>
              <w:bottom w:w="100" w:type="dxa"/>
              <w:right w:w="100" w:type="dxa"/>
            </w:tcMar>
            <w:vAlign w:val="center"/>
          </w:tcPr>
          <w:p w14:paraId="5764459D" w14:textId="77777777" w:rsidR="006F3B76" w:rsidRPr="00AD1964" w:rsidRDefault="0079007B" w:rsidP="0079007B">
            <w:pPr>
              <w:spacing w:line="360" w:lineRule="auto"/>
              <w:ind w:right="140"/>
              <w:rPr>
                <w:rFonts w:ascii="Times New Roman" w:hAnsi="Times New Roman" w:cs="Times New Roman"/>
                <w:sz w:val="24"/>
                <w:szCs w:val="24"/>
              </w:rPr>
            </w:pPr>
            <w:r w:rsidRPr="00AD1964">
              <w:rPr>
                <w:rFonts w:ascii="Times New Roman" w:eastAsia="Times New Roman" w:hAnsi="Times New Roman" w:cs="Times New Roman"/>
                <w:b/>
                <w:sz w:val="24"/>
                <w:szCs w:val="24"/>
              </w:rPr>
              <w:t>Title page and Table of Contents</w:t>
            </w:r>
          </w:p>
        </w:tc>
        <w:tc>
          <w:tcPr>
            <w:tcW w:w="1780" w:type="dxa"/>
            <w:tcBorders>
              <w:top w:val="single" w:sz="8" w:space="0" w:color="000000"/>
            </w:tcBorders>
            <w:tcMar>
              <w:top w:w="100" w:type="dxa"/>
              <w:left w:w="100" w:type="dxa"/>
              <w:bottom w:w="100" w:type="dxa"/>
              <w:right w:w="100" w:type="dxa"/>
            </w:tcMar>
            <w:vAlign w:val="center"/>
          </w:tcPr>
          <w:p w14:paraId="3CCF7CE4" w14:textId="77777777" w:rsidR="006F3B76" w:rsidRPr="00AD1964" w:rsidRDefault="006F3B76" w:rsidP="0079007B">
            <w:pPr>
              <w:spacing w:line="360" w:lineRule="auto"/>
              <w:ind w:left="140" w:right="140"/>
              <w:jc w:val="center"/>
              <w:rPr>
                <w:rFonts w:ascii="Times New Roman" w:hAnsi="Times New Roman" w:cs="Times New Roman"/>
                <w:sz w:val="24"/>
                <w:szCs w:val="24"/>
              </w:rPr>
            </w:pPr>
          </w:p>
        </w:tc>
        <w:tc>
          <w:tcPr>
            <w:tcW w:w="1650" w:type="dxa"/>
            <w:tcBorders>
              <w:top w:val="single" w:sz="8" w:space="0" w:color="000000"/>
            </w:tcBorders>
            <w:tcMar>
              <w:top w:w="100" w:type="dxa"/>
              <w:left w:w="100" w:type="dxa"/>
              <w:bottom w:w="100" w:type="dxa"/>
              <w:right w:w="100" w:type="dxa"/>
            </w:tcMar>
            <w:vAlign w:val="center"/>
          </w:tcPr>
          <w:p w14:paraId="7EF6FD08" w14:textId="77777777" w:rsidR="006F3B76" w:rsidRPr="00AD1964" w:rsidRDefault="0079007B" w:rsidP="0079007B">
            <w:pPr>
              <w:spacing w:line="360" w:lineRule="auto"/>
              <w:ind w:left="140" w:right="140"/>
              <w:jc w:val="center"/>
              <w:rPr>
                <w:rFonts w:ascii="Times New Roman" w:hAnsi="Times New Roman" w:cs="Times New Roman"/>
                <w:sz w:val="24"/>
                <w:szCs w:val="24"/>
              </w:rPr>
            </w:pPr>
            <w:r w:rsidRPr="00AD1964">
              <w:rPr>
                <w:rFonts w:ascii="Times New Roman" w:eastAsia="Times New Roman" w:hAnsi="Times New Roman" w:cs="Times New Roman"/>
                <w:b/>
                <w:sz w:val="24"/>
                <w:szCs w:val="24"/>
              </w:rPr>
              <w:t>X</w:t>
            </w:r>
          </w:p>
        </w:tc>
        <w:tc>
          <w:tcPr>
            <w:tcW w:w="1928" w:type="dxa"/>
            <w:tcBorders>
              <w:top w:val="single" w:sz="8" w:space="0" w:color="000000"/>
            </w:tcBorders>
            <w:tcMar>
              <w:top w:w="100" w:type="dxa"/>
              <w:left w:w="100" w:type="dxa"/>
              <w:bottom w:w="100" w:type="dxa"/>
              <w:right w:w="100" w:type="dxa"/>
            </w:tcMar>
            <w:vAlign w:val="center"/>
          </w:tcPr>
          <w:p w14:paraId="645623AD" w14:textId="77777777" w:rsidR="006F3B76" w:rsidRPr="00AD1964" w:rsidRDefault="006F3B76" w:rsidP="0079007B">
            <w:pPr>
              <w:spacing w:line="360" w:lineRule="auto"/>
              <w:ind w:left="140" w:right="140"/>
              <w:jc w:val="center"/>
              <w:rPr>
                <w:rFonts w:ascii="Times New Roman" w:hAnsi="Times New Roman" w:cs="Times New Roman"/>
                <w:sz w:val="24"/>
                <w:szCs w:val="24"/>
              </w:rPr>
            </w:pPr>
          </w:p>
        </w:tc>
        <w:tc>
          <w:tcPr>
            <w:tcW w:w="1960" w:type="dxa"/>
            <w:tcBorders>
              <w:top w:val="single" w:sz="8" w:space="0" w:color="000000"/>
            </w:tcBorders>
            <w:vAlign w:val="center"/>
          </w:tcPr>
          <w:p w14:paraId="57A382C8" w14:textId="77777777" w:rsidR="006F3B76" w:rsidRPr="00AD1964" w:rsidRDefault="006F3B76" w:rsidP="0079007B">
            <w:pPr>
              <w:spacing w:line="360" w:lineRule="auto"/>
              <w:ind w:left="140" w:right="140"/>
              <w:jc w:val="center"/>
              <w:rPr>
                <w:rFonts w:ascii="Times New Roman" w:hAnsi="Times New Roman" w:cs="Times New Roman"/>
                <w:sz w:val="24"/>
                <w:szCs w:val="24"/>
              </w:rPr>
            </w:pPr>
          </w:p>
        </w:tc>
      </w:tr>
      <w:tr w:rsidR="006F3B76" w:rsidRPr="00AD1964" w14:paraId="64932581" w14:textId="77777777">
        <w:trPr>
          <w:trHeight w:val="220"/>
          <w:jc w:val="center"/>
        </w:trPr>
        <w:tc>
          <w:tcPr>
            <w:tcW w:w="3490" w:type="dxa"/>
            <w:tcMar>
              <w:top w:w="100" w:type="dxa"/>
              <w:left w:w="100" w:type="dxa"/>
              <w:bottom w:w="100" w:type="dxa"/>
              <w:right w:w="100" w:type="dxa"/>
            </w:tcMar>
            <w:vAlign w:val="center"/>
          </w:tcPr>
          <w:p w14:paraId="5A014CA0"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Executive Summary</w:t>
            </w:r>
          </w:p>
        </w:tc>
        <w:tc>
          <w:tcPr>
            <w:tcW w:w="1780" w:type="dxa"/>
            <w:tcMar>
              <w:top w:w="100" w:type="dxa"/>
              <w:left w:w="100" w:type="dxa"/>
              <w:bottom w:w="100" w:type="dxa"/>
              <w:right w:w="100" w:type="dxa"/>
            </w:tcMar>
            <w:vAlign w:val="center"/>
          </w:tcPr>
          <w:p w14:paraId="7EE57DD2" w14:textId="77777777" w:rsidR="006F3B76" w:rsidRPr="00AD1964" w:rsidRDefault="006F3B76" w:rsidP="0079007B">
            <w:pPr>
              <w:spacing w:line="360" w:lineRule="auto"/>
              <w:ind w:left="140" w:right="140"/>
              <w:jc w:val="center"/>
              <w:rPr>
                <w:rFonts w:ascii="Times New Roman" w:hAnsi="Times New Roman" w:cs="Times New Roman"/>
              </w:rPr>
            </w:pPr>
          </w:p>
        </w:tc>
        <w:tc>
          <w:tcPr>
            <w:tcW w:w="1650" w:type="dxa"/>
            <w:tcMar>
              <w:top w:w="100" w:type="dxa"/>
              <w:left w:w="100" w:type="dxa"/>
              <w:bottom w:w="100" w:type="dxa"/>
              <w:right w:w="100" w:type="dxa"/>
            </w:tcMar>
            <w:vAlign w:val="center"/>
          </w:tcPr>
          <w:p w14:paraId="4518F07A" w14:textId="77777777" w:rsidR="006F3B76" w:rsidRPr="00AD1964" w:rsidRDefault="006F3B76" w:rsidP="0079007B">
            <w:pPr>
              <w:spacing w:line="360" w:lineRule="auto"/>
              <w:ind w:left="140" w:right="140"/>
              <w:jc w:val="center"/>
              <w:rPr>
                <w:rFonts w:ascii="Times New Roman" w:hAnsi="Times New Roman" w:cs="Times New Roman"/>
              </w:rPr>
            </w:pPr>
          </w:p>
        </w:tc>
        <w:tc>
          <w:tcPr>
            <w:tcW w:w="1928" w:type="dxa"/>
            <w:tcMar>
              <w:top w:w="100" w:type="dxa"/>
              <w:left w:w="100" w:type="dxa"/>
              <w:bottom w:w="100" w:type="dxa"/>
              <w:right w:w="100" w:type="dxa"/>
            </w:tcMar>
            <w:vAlign w:val="center"/>
          </w:tcPr>
          <w:p w14:paraId="68CE56A7" w14:textId="77777777" w:rsidR="006F3B76" w:rsidRPr="00AD1964" w:rsidRDefault="006F3B76" w:rsidP="0079007B">
            <w:pPr>
              <w:spacing w:line="360" w:lineRule="auto"/>
              <w:ind w:left="140" w:right="140"/>
              <w:jc w:val="center"/>
              <w:rPr>
                <w:rFonts w:ascii="Times New Roman" w:hAnsi="Times New Roman" w:cs="Times New Roman"/>
              </w:rPr>
            </w:pPr>
          </w:p>
        </w:tc>
        <w:tc>
          <w:tcPr>
            <w:tcW w:w="1960" w:type="dxa"/>
            <w:vAlign w:val="center"/>
          </w:tcPr>
          <w:p w14:paraId="4EDF38CE"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r>
      <w:tr w:rsidR="006F3B76" w:rsidRPr="00AD1964" w14:paraId="1BB89E2D" w14:textId="77777777">
        <w:trPr>
          <w:jc w:val="center"/>
        </w:trPr>
        <w:tc>
          <w:tcPr>
            <w:tcW w:w="3490" w:type="dxa"/>
            <w:tcMar>
              <w:top w:w="100" w:type="dxa"/>
              <w:left w:w="100" w:type="dxa"/>
              <w:bottom w:w="100" w:type="dxa"/>
              <w:right w:w="100" w:type="dxa"/>
            </w:tcMar>
            <w:vAlign w:val="center"/>
          </w:tcPr>
          <w:p w14:paraId="7C12AA90"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Updated Project Schedule</w:t>
            </w:r>
          </w:p>
        </w:tc>
        <w:tc>
          <w:tcPr>
            <w:tcW w:w="1780" w:type="dxa"/>
            <w:tcMar>
              <w:top w:w="100" w:type="dxa"/>
              <w:left w:w="100" w:type="dxa"/>
              <w:bottom w:w="100" w:type="dxa"/>
              <w:right w:w="100" w:type="dxa"/>
            </w:tcMar>
            <w:vAlign w:val="center"/>
          </w:tcPr>
          <w:p w14:paraId="73265B4F" w14:textId="77777777" w:rsidR="006F3B76" w:rsidRPr="00AD1964" w:rsidRDefault="006F3B76" w:rsidP="0079007B">
            <w:pPr>
              <w:spacing w:line="360" w:lineRule="auto"/>
              <w:ind w:left="140" w:right="140"/>
              <w:jc w:val="center"/>
              <w:rPr>
                <w:rFonts w:ascii="Times New Roman" w:hAnsi="Times New Roman" w:cs="Times New Roman"/>
              </w:rPr>
            </w:pPr>
          </w:p>
        </w:tc>
        <w:tc>
          <w:tcPr>
            <w:tcW w:w="1650" w:type="dxa"/>
            <w:tcMar>
              <w:top w:w="100" w:type="dxa"/>
              <w:left w:w="100" w:type="dxa"/>
              <w:bottom w:w="100" w:type="dxa"/>
              <w:right w:w="100" w:type="dxa"/>
            </w:tcMar>
            <w:vAlign w:val="center"/>
          </w:tcPr>
          <w:p w14:paraId="2189CF6D"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928" w:type="dxa"/>
            <w:tcMar>
              <w:top w:w="100" w:type="dxa"/>
              <w:left w:w="100" w:type="dxa"/>
              <w:bottom w:w="100" w:type="dxa"/>
              <w:right w:w="100" w:type="dxa"/>
            </w:tcMar>
            <w:vAlign w:val="center"/>
          </w:tcPr>
          <w:p w14:paraId="3EE74776" w14:textId="77777777" w:rsidR="006F3B76" w:rsidRPr="00AD1964" w:rsidRDefault="006F3B76" w:rsidP="0079007B">
            <w:pPr>
              <w:spacing w:line="360" w:lineRule="auto"/>
              <w:ind w:left="140" w:right="140"/>
              <w:jc w:val="center"/>
              <w:rPr>
                <w:rFonts w:ascii="Times New Roman" w:hAnsi="Times New Roman" w:cs="Times New Roman"/>
              </w:rPr>
            </w:pPr>
          </w:p>
        </w:tc>
        <w:tc>
          <w:tcPr>
            <w:tcW w:w="1960" w:type="dxa"/>
            <w:vAlign w:val="center"/>
          </w:tcPr>
          <w:p w14:paraId="49AD62EB" w14:textId="77777777" w:rsidR="006F3B76" w:rsidRPr="00AD1964" w:rsidRDefault="006F3B76" w:rsidP="0079007B">
            <w:pPr>
              <w:spacing w:line="360" w:lineRule="auto"/>
              <w:ind w:left="140" w:right="140"/>
              <w:jc w:val="center"/>
              <w:rPr>
                <w:rFonts w:ascii="Times New Roman" w:hAnsi="Times New Roman" w:cs="Times New Roman"/>
              </w:rPr>
            </w:pPr>
          </w:p>
        </w:tc>
      </w:tr>
      <w:tr w:rsidR="006F3B76" w:rsidRPr="00AD1964" w14:paraId="3EEB05A5" w14:textId="77777777">
        <w:trPr>
          <w:jc w:val="center"/>
        </w:trPr>
        <w:tc>
          <w:tcPr>
            <w:tcW w:w="3490" w:type="dxa"/>
            <w:tcMar>
              <w:top w:w="100" w:type="dxa"/>
              <w:left w:w="100" w:type="dxa"/>
              <w:bottom w:w="100" w:type="dxa"/>
              <w:right w:w="100" w:type="dxa"/>
            </w:tcMar>
            <w:vAlign w:val="center"/>
          </w:tcPr>
          <w:p w14:paraId="1498DECB"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Architecture design</w:t>
            </w:r>
          </w:p>
        </w:tc>
        <w:tc>
          <w:tcPr>
            <w:tcW w:w="1780" w:type="dxa"/>
            <w:tcMar>
              <w:top w:w="100" w:type="dxa"/>
              <w:left w:w="100" w:type="dxa"/>
              <w:bottom w:w="100" w:type="dxa"/>
              <w:right w:w="100" w:type="dxa"/>
            </w:tcMar>
            <w:vAlign w:val="center"/>
          </w:tcPr>
          <w:p w14:paraId="47A7DF4C" w14:textId="77777777" w:rsidR="006F3B76" w:rsidRPr="00AD1964" w:rsidRDefault="006F3B76" w:rsidP="0079007B">
            <w:pPr>
              <w:spacing w:line="360" w:lineRule="auto"/>
              <w:ind w:left="140" w:right="140"/>
              <w:jc w:val="center"/>
              <w:rPr>
                <w:rFonts w:ascii="Times New Roman" w:hAnsi="Times New Roman" w:cs="Times New Roman"/>
              </w:rPr>
            </w:pPr>
          </w:p>
        </w:tc>
        <w:tc>
          <w:tcPr>
            <w:tcW w:w="1650" w:type="dxa"/>
            <w:tcMar>
              <w:top w:w="100" w:type="dxa"/>
              <w:left w:w="100" w:type="dxa"/>
              <w:bottom w:w="100" w:type="dxa"/>
              <w:right w:w="100" w:type="dxa"/>
            </w:tcMar>
            <w:vAlign w:val="center"/>
          </w:tcPr>
          <w:p w14:paraId="0E2E4060"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928" w:type="dxa"/>
            <w:tcMar>
              <w:top w:w="100" w:type="dxa"/>
              <w:left w:w="100" w:type="dxa"/>
              <w:bottom w:w="100" w:type="dxa"/>
              <w:right w:w="100" w:type="dxa"/>
            </w:tcMar>
            <w:vAlign w:val="center"/>
          </w:tcPr>
          <w:p w14:paraId="1F686D95" w14:textId="77777777" w:rsidR="006F3B76" w:rsidRPr="00AD1964" w:rsidRDefault="006F3B76" w:rsidP="0079007B">
            <w:pPr>
              <w:spacing w:line="360" w:lineRule="auto"/>
              <w:ind w:left="140" w:right="140"/>
              <w:jc w:val="center"/>
              <w:rPr>
                <w:rFonts w:ascii="Times New Roman" w:hAnsi="Times New Roman" w:cs="Times New Roman"/>
              </w:rPr>
            </w:pPr>
          </w:p>
        </w:tc>
        <w:tc>
          <w:tcPr>
            <w:tcW w:w="1960" w:type="dxa"/>
            <w:vAlign w:val="center"/>
          </w:tcPr>
          <w:p w14:paraId="0440A448" w14:textId="77777777" w:rsidR="006F3B76" w:rsidRPr="00AD1964" w:rsidRDefault="006F3B76" w:rsidP="0079007B">
            <w:pPr>
              <w:spacing w:line="360" w:lineRule="auto"/>
              <w:ind w:left="140" w:right="140"/>
              <w:jc w:val="center"/>
              <w:rPr>
                <w:rFonts w:ascii="Times New Roman" w:hAnsi="Times New Roman" w:cs="Times New Roman"/>
              </w:rPr>
            </w:pPr>
          </w:p>
        </w:tc>
      </w:tr>
      <w:tr w:rsidR="006F3B76" w:rsidRPr="00AD1964" w14:paraId="234D485B" w14:textId="77777777">
        <w:trPr>
          <w:trHeight w:val="300"/>
          <w:jc w:val="center"/>
        </w:trPr>
        <w:tc>
          <w:tcPr>
            <w:tcW w:w="3490" w:type="dxa"/>
            <w:tcMar>
              <w:top w:w="100" w:type="dxa"/>
              <w:left w:w="100" w:type="dxa"/>
              <w:bottom w:w="100" w:type="dxa"/>
              <w:right w:w="100" w:type="dxa"/>
            </w:tcMar>
            <w:vAlign w:val="center"/>
          </w:tcPr>
          <w:p w14:paraId="59445A37"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Request for Proposal (RFP)</w:t>
            </w:r>
          </w:p>
        </w:tc>
        <w:tc>
          <w:tcPr>
            <w:tcW w:w="1780" w:type="dxa"/>
            <w:tcMar>
              <w:top w:w="100" w:type="dxa"/>
              <w:left w:w="100" w:type="dxa"/>
              <w:bottom w:w="100" w:type="dxa"/>
              <w:right w:w="100" w:type="dxa"/>
            </w:tcMar>
            <w:vAlign w:val="center"/>
          </w:tcPr>
          <w:p w14:paraId="2E45D090" w14:textId="77777777" w:rsidR="006F3B76" w:rsidRPr="00AD1964" w:rsidRDefault="006F3B76" w:rsidP="0079007B">
            <w:pPr>
              <w:spacing w:line="360" w:lineRule="auto"/>
              <w:ind w:left="140" w:right="140"/>
              <w:jc w:val="center"/>
              <w:rPr>
                <w:rFonts w:ascii="Times New Roman" w:hAnsi="Times New Roman" w:cs="Times New Roman"/>
              </w:rPr>
            </w:pPr>
          </w:p>
        </w:tc>
        <w:tc>
          <w:tcPr>
            <w:tcW w:w="1650" w:type="dxa"/>
            <w:tcMar>
              <w:top w:w="100" w:type="dxa"/>
              <w:left w:w="100" w:type="dxa"/>
              <w:bottom w:w="100" w:type="dxa"/>
              <w:right w:w="100" w:type="dxa"/>
            </w:tcMar>
            <w:vAlign w:val="center"/>
          </w:tcPr>
          <w:p w14:paraId="475F0352" w14:textId="77777777" w:rsidR="006F3B76" w:rsidRPr="00AD1964" w:rsidRDefault="006F3B76" w:rsidP="0079007B">
            <w:pPr>
              <w:spacing w:line="360" w:lineRule="auto"/>
              <w:ind w:left="140" w:right="140"/>
              <w:jc w:val="center"/>
              <w:rPr>
                <w:rFonts w:ascii="Times New Roman" w:hAnsi="Times New Roman" w:cs="Times New Roman"/>
              </w:rPr>
            </w:pPr>
          </w:p>
        </w:tc>
        <w:tc>
          <w:tcPr>
            <w:tcW w:w="1928" w:type="dxa"/>
            <w:tcMar>
              <w:top w:w="100" w:type="dxa"/>
              <w:left w:w="100" w:type="dxa"/>
              <w:bottom w:w="100" w:type="dxa"/>
              <w:right w:w="100" w:type="dxa"/>
            </w:tcMar>
            <w:vAlign w:val="center"/>
          </w:tcPr>
          <w:p w14:paraId="230F46EB" w14:textId="77777777" w:rsidR="006F3B76" w:rsidRPr="00AD1964" w:rsidRDefault="006F3B76" w:rsidP="0079007B">
            <w:pPr>
              <w:spacing w:line="360" w:lineRule="auto"/>
              <w:ind w:left="140" w:right="140"/>
              <w:jc w:val="center"/>
              <w:rPr>
                <w:rFonts w:ascii="Times New Roman" w:hAnsi="Times New Roman" w:cs="Times New Roman"/>
              </w:rPr>
            </w:pPr>
          </w:p>
        </w:tc>
        <w:tc>
          <w:tcPr>
            <w:tcW w:w="1960" w:type="dxa"/>
            <w:vAlign w:val="center"/>
          </w:tcPr>
          <w:p w14:paraId="1C206EF4"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r>
      <w:tr w:rsidR="006F3B76" w:rsidRPr="00AD1964" w14:paraId="5092B285" w14:textId="77777777">
        <w:trPr>
          <w:trHeight w:val="500"/>
          <w:jc w:val="center"/>
        </w:trPr>
        <w:tc>
          <w:tcPr>
            <w:tcW w:w="3490" w:type="dxa"/>
            <w:tcMar>
              <w:top w:w="100" w:type="dxa"/>
              <w:left w:w="100" w:type="dxa"/>
              <w:bottom w:w="100" w:type="dxa"/>
              <w:right w:w="100" w:type="dxa"/>
            </w:tcMar>
            <w:vAlign w:val="center"/>
          </w:tcPr>
          <w:p w14:paraId="66DD89FF"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Input/ Output and Interface Design</w:t>
            </w:r>
          </w:p>
        </w:tc>
        <w:tc>
          <w:tcPr>
            <w:tcW w:w="1780" w:type="dxa"/>
            <w:tcMar>
              <w:top w:w="100" w:type="dxa"/>
              <w:left w:w="100" w:type="dxa"/>
              <w:bottom w:w="100" w:type="dxa"/>
              <w:right w:w="100" w:type="dxa"/>
            </w:tcMar>
            <w:vAlign w:val="center"/>
          </w:tcPr>
          <w:p w14:paraId="5C03EBA7"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650" w:type="dxa"/>
            <w:tcMar>
              <w:top w:w="100" w:type="dxa"/>
              <w:left w:w="100" w:type="dxa"/>
              <w:bottom w:w="100" w:type="dxa"/>
              <w:right w:w="100" w:type="dxa"/>
            </w:tcMar>
            <w:vAlign w:val="center"/>
          </w:tcPr>
          <w:p w14:paraId="1D7454B7" w14:textId="77777777" w:rsidR="006F3B76" w:rsidRPr="00AD1964" w:rsidRDefault="006F3B76" w:rsidP="0079007B">
            <w:pPr>
              <w:spacing w:line="360" w:lineRule="auto"/>
              <w:ind w:left="140" w:right="140"/>
              <w:jc w:val="center"/>
              <w:rPr>
                <w:rFonts w:ascii="Times New Roman" w:hAnsi="Times New Roman" w:cs="Times New Roman"/>
              </w:rPr>
            </w:pPr>
          </w:p>
        </w:tc>
        <w:tc>
          <w:tcPr>
            <w:tcW w:w="1928" w:type="dxa"/>
            <w:tcMar>
              <w:top w:w="100" w:type="dxa"/>
              <w:left w:w="100" w:type="dxa"/>
              <w:bottom w:w="100" w:type="dxa"/>
              <w:right w:w="100" w:type="dxa"/>
            </w:tcMar>
            <w:vAlign w:val="center"/>
          </w:tcPr>
          <w:p w14:paraId="12E2AB4D"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960" w:type="dxa"/>
            <w:vAlign w:val="center"/>
          </w:tcPr>
          <w:p w14:paraId="1CD27301" w14:textId="77777777" w:rsidR="006F3B76" w:rsidRPr="00AD1964" w:rsidRDefault="006F3B76" w:rsidP="0079007B">
            <w:pPr>
              <w:spacing w:line="360" w:lineRule="auto"/>
              <w:ind w:left="140" w:right="140"/>
              <w:jc w:val="center"/>
              <w:rPr>
                <w:rFonts w:ascii="Times New Roman" w:hAnsi="Times New Roman" w:cs="Times New Roman"/>
              </w:rPr>
            </w:pPr>
          </w:p>
        </w:tc>
      </w:tr>
      <w:tr w:rsidR="006F3B76" w:rsidRPr="00AD1964" w14:paraId="07A791B3" w14:textId="77777777">
        <w:trPr>
          <w:trHeight w:val="500"/>
          <w:jc w:val="center"/>
        </w:trPr>
        <w:tc>
          <w:tcPr>
            <w:tcW w:w="3490" w:type="dxa"/>
            <w:tcMar>
              <w:top w:w="100" w:type="dxa"/>
              <w:left w:w="100" w:type="dxa"/>
              <w:bottom w:w="100" w:type="dxa"/>
              <w:right w:w="100" w:type="dxa"/>
            </w:tcMar>
            <w:vAlign w:val="center"/>
          </w:tcPr>
          <w:p w14:paraId="26D78B42"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Reports</w:t>
            </w:r>
          </w:p>
        </w:tc>
        <w:tc>
          <w:tcPr>
            <w:tcW w:w="1780" w:type="dxa"/>
            <w:tcMar>
              <w:top w:w="100" w:type="dxa"/>
              <w:left w:w="100" w:type="dxa"/>
              <w:bottom w:w="100" w:type="dxa"/>
              <w:right w:w="100" w:type="dxa"/>
            </w:tcMar>
            <w:vAlign w:val="center"/>
          </w:tcPr>
          <w:p w14:paraId="36062EE1"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650" w:type="dxa"/>
            <w:tcMar>
              <w:top w:w="100" w:type="dxa"/>
              <w:left w:w="100" w:type="dxa"/>
              <w:bottom w:w="100" w:type="dxa"/>
              <w:right w:w="100" w:type="dxa"/>
            </w:tcMar>
            <w:vAlign w:val="center"/>
          </w:tcPr>
          <w:p w14:paraId="264147A7" w14:textId="77777777" w:rsidR="006F3B76" w:rsidRPr="00AD1964" w:rsidRDefault="006F3B76" w:rsidP="0079007B">
            <w:pPr>
              <w:spacing w:line="360" w:lineRule="auto"/>
              <w:ind w:left="140" w:right="140"/>
              <w:jc w:val="center"/>
              <w:rPr>
                <w:rFonts w:ascii="Times New Roman" w:hAnsi="Times New Roman" w:cs="Times New Roman"/>
              </w:rPr>
            </w:pPr>
          </w:p>
        </w:tc>
        <w:tc>
          <w:tcPr>
            <w:tcW w:w="1928" w:type="dxa"/>
            <w:tcMar>
              <w:top w:w="100" w:type="dxa"/>
              <w:left w:w="100" w:type="dxa"/>
              <w:bottom w:w="100" w:type="dxa"/>
              <w:right w:w="100" w:type="dxa"/>
            </w:tcMar>
            <w:vAlign w:val="center"/>
          </w:tcPr>
          <w:p w14:paraId="3166AA4F"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960" w:type="dxa"/>
            <w:vAlign w:val="center"/>
          </w:tcPr>
          <w:p w14:paraId="4AA06DF8" w14:textId="77777777" w:rsidR="006F3B76" w:rsidRPr="00AD1964" w:rsidRDefault="006F3B76" w:rsidP="0079007B">
            <w:pPr>
              <w:spacing w:line="360" w:lineRule="auto"/>
              <w:ind w:left="140" w:right="140"/>
              <w:jc w:val="center"/>
              <w:rPr>
                <w:rFonts w:ascii="Times New Roman" w:hAnsi="Times New Roman" w:cs="Times New Roman"/>
              </w:rPr>
            </w:pPr>
          </w:p>
        </w:tc>
      </w:tr>
      <w:tr w:rsidR="006F3B76" w:rsidRPr="00AD1964" w14:paraId="78B5F46A" w14:textId="77777777">
        <w:trPr>
          <w:jc w:val="center"/>
        </w:trPr>
        <w:tc>
          <w:tcPr>
            <w:tcW w:w="3490" w:type="dxa"/>
            <w:tcMar>
              <w:top w:w="100" w:type="dxa"/>
              <w:left w:w="100" w:type="dxa"/>
              <w:bottom w:w="100" w:type="dxa"/>
              <w:right w:w="100" w:type="dxa"/>
            </w:tcMar>
            <w:vAlign w:val="center"/>
          </w:tcPr>
          <w:p w14:paraId="428D21E5"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Project Submission</w:t>
            </w:r>
          </w:p>
        </w:tc>
        <w:tc>
          <w:tcPr>
            <w:tcW w:w="1780" w:type="dxa"/>
            <w:tcMar>
              <w:top w:w="100" w:type="dxa"/>
              <w:left w:w="100" w:type="dxa"/>
              <w:bottom w:w="100" w:type="dxa"/>
              <w:right w:w="100" w:type="dxa"/>
            </w:tcMar>
            <w:vAlign w:val="center"/>
          </w:tcPr>
          <w:p w14:paraId="3B5A2BED" w14:textId="77777777" w:rsidR="006F3B76" w:rsidRPr="00AD1964" w:rsidRDefault="006F3B76" w:rsidP="0079007B">
            <w:pPr>
              <w:spacing w:line="360" w:lineRule="auto"/>
              <w:ind w:left="140" w:right="140"/>
              <w:jc w:val="center"/>
              <w:rPr>
                <w:rFonts w:ascii="Times New Roman" w:hAnsi="Times New Roman" w:cs="Times New Roman"/>
              </w:rPr>
            </w:pPr>
          </w:p>
        </w:tc>
        <w:tc>
          <w:tcPr>
            <w:tcW w:w="1650" w:type="dxa"/>
            <w:tcMar>
              <w:top w:w="100" w:type="dxa"/>
              <w:left w:w="100" w:type="dxa"/>
              <w:bottom w:w="100" w:type="dxa"/>
              <w:right w:w="100" w:type="dxa"/>
            </w:tcMar>
            <w:vAlign w:val="center"/>
          </w:tcPr>
          <w:p w14:paraId="0D5405DB" w14:textId="77777777" w:rsidR="006F3B76" w:rsidRPr="00AD1964" w:rsidRDefault="006F3B76" w:rsidP="0079007B">
            <w:pPr>
              <w:spacing w:line="360" w:lineRule="auto"/>
              <w:ind w:left="140" w:right="140"/>
              <w:jc w:val="center"/>
              <w:rPr>
                <w:rFonts w:ascii="Times New Roman" w:hAnsi="Times New Roman" w:cs="Times New Roman"/>
              </w:rPr>
            </w:pPr>
          </w:p>
        </w:tc>
        <w:tc>
          <w:tcPr>
            <w:tcW w:w="1928" w:type="dxa"/>
            <w:tcMar>
              <w:top w:w="100" w:type="dxa"/>
              <w:left w:w="100" w:type="dxa"/>
              <w:bottom w:w="100" w:type="dxa"/>
              <w:right w:w="100" w:type="dxa"/>
            </w:tcMar>
            <w:vAlign w:val="center"/>
          </w:tcPr>
          <w:p w14:paraId="6B716578" w14:textId="77777777" w:rsidR="006F3B76" w:rsidRPr="00AD1964" w:rsidRDefault="006F3B76" w:rsidP="0079007B">
            <w:pPr>
              <w:spacing w:line="360" w:lineRule="auto"/>
              <w:ind w:left="140" w:right="140"/>
              <w:jc w:val="center"/>
              <w:rPr>
                <w:rFonts w:ascii="Times New Roman" w:hAnsi="Times New Roman" w:cs="Times New Roman"/>
              </w:rPr>
            </w:pPr>
          </w:p>
        </w:tc>
        <w:tc>
          <w:tcPr>
            <w:tcW w:w="1960" w:type="dxa"/>
            <w:vAlign w:val="center"/>
          </w:tcPr>
          <w:p w14:paraId="784E8E4C" w14:textId="77777777" w:rsidR="006F3B76" w:rsidRPr="00AD1964" w:rsidRDefault="006F3B76" w:rsidP="0079007B">
            <w:pPr>
              <w:spacing w:line="360" w:lineRule="auto"/>
              <w:ind w:left="140" w:right="140"/>
              <w:jc w:val="center"/>
              <w:rPr>
                <w:rFonts w:ascii="Times New Roman" w:hAnsi="Times New Roman" w:cs="Times New Roman"/>
              </w:rPr>
            </w:pPr>
          </w:p>
        </w:tc>
      </w:tr>
      <w:tr w:rsidR="006F3B76" w:rsidRPr="00AD1964" w14:paraId="0E1ECCEB" w14:textId="77777777">
        <w:trPr>
          <w:jc w:val="center"/>
        </w:trPr>
        <w:tc>
          <w:tcPr>
            <w:tcW w:w="3490" w:type="dxa"/>
            <w:tcMar>
              <w:top w:w="100" w:type="dxa"/>
              <w:left w:w="100" w:type="dxa"/>
              <w:bottom w:w="100" w:type="dxa"/>
              <w:right w:w="100" w:type="dxa"/>
            </w:tcMar>
            <w:vAlign w:val="center"/>
          </w:tcPr>
          <w:p w14:paraId="776E7B9E" w14:textId="77777777" w:rsidR="006F3B76" w:rsidRPr="00AD1964" w:rsidRDefault="0079007B" w:rsidP="0079007B">
            <w:pPr>
              <w:spacing w:line="360" w:lineRule="auto"/>
              <w:ind w:right="140"/>
              <w:rPr>
                <w:rFonts w:ascii="Times New Roman" w:hAnsi="Times New Roman" w:cs="Times New Roman"/>
              </w:rPr>
            </w:pPr>
            <w:r w:rsidRPr="00AD1964">
              <w:rPr>
                <w:rFonts w:ascii="Times New Roman" w:eastAsia="Times New Roman" w:hAnsi="Times New Roman" w:cs="Times New Roman"/>
                <w:b/>
                <w:sz w:val="20"/>
                <w:szCs w:val="20"/>
              </w:rPr>
              <w:t>Peer Evaluation &amp; reflection</w:t>
            </w:r>
          </w:p>
        </w:tc>
        <w:tc>
          <w:tcPr>
            <w:tcW w:w="1780" w:type="dxa"/>
            <w:tcMar>
              <w:top w:w="100" w:type="dxa"/>
              <w:left w:w="100" w:type="dxa"/>
              <w:bottom w:w="100" w:type="dxa"/>
              <w:right w:w="100" w:type="dxa"/>
            </w:tcMar>
            <w:vAlign w:val="center"/>
          </w:tcPr>
          <w:p w14:paraId="64895901"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650" w:type="dxa"/>
            <w:tcMar>
              <w:top w:w="100" w:type="dxa"/>
              <w:left w:w="100" w:type="dxa"/>
              <w:bottom w:w="100" w:type="dxa"/>
              <w:right w:w="100" w:type="dxa"/>
            </w:tcMar>
            <w:vAlign w:val="center"/>
          </w:tcPr>
          <w:p w14:paraId="042857E7"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928" w:type="dxa"/>
            <w:tcMar>
              <w:top w:w="100" w:type="dxa"/>
              <w:left w:w="100" w:type="dxa"/>
              <w:bottom w:w="100" w:type="dxa"/>
              <w:right w:w="100" w:type="dxa"/>
            </w:tcMar>
            <w:vAlign w:val="center"/>
          </w:tcPr>
          <w:p w14:paraId="1AC0F8E9"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c>
          <w:tcPr>
            <w:tcW w:w="1960" w:type="dxa"/>
            <w:vAlign w:val="center"/>
          </w:tcPr>
          <w:p w14:paraId="7819BAC3" w14:textId="77777777" w:rsidR="006F3B76" w:rsidRPr="00AD1964" w:rsidRDefault="0079007B" w:rsidP="0079007B">
            <w:pPr>
              <w:spacing w:line="360" w:lineRule="auto"/>
              <w:ind w:left="140" w:right="140"/>
              <w:jc w:val="center"/>
              <w:rPr>
                <w:rFonts w:ascii="Times New Roman" w:hAnsi="Times New Roman" w:cs="Times New Roman"/>
              </w:rPr>
            </w:pPr>
            <w:r w:rsidRPr="00AD1964">
              <w:rPr>
                <w:rFonts w:ascii="Times New Roman" w:eastAsia="Times New Roman" w:hAnsi="Times New Roman" w:cs="Times New Roman"/>
                <w:b/>
              </w:rPr>
              <w:t>X</w:t>
            </w:r>
          </w:p>
        </w:tc>
      </w:tr>
    </w:tbl>
    <w:p w14:paraId="4EA8136F" w14:textId="77777777" w:rsidR="006F3B76" w:rsidRPr="00AD1964" w:rsidRDefault="006F3B76" w:rsidP="0079007B">
      <w:pPr>
        <w:spacing w:line="360" w:lineRule="auto"/>
        <w:jc w:val="both"/>
        <w:rPr>
          <w:rFonts w:ascii="Times New Roman" w:hAnsi="Times New Roman" w:cs="Times New Roman"/>
        </w:rPr>
      </w:pPr>
    </w:p>
    <w:p w14:paraId="20FE6EC8" w14:textId="59D5B87F" w:rsidR="006F3B76" w:rsidRPr="00AD1964" w:rsidRDefault="00A70D30" w:rsidP="0079007B">
      <w:pPr>
        <w:spacing w:line="360" w:lineRule="auto"/>
        <w:rPr>
          <w:rFonts w:ascii="Times New Roman" w:hAnsi="Times New Roman" w:cs="Times New Roman"/>
        </w:rPr>
      </w:pPr>
      <w:bookmarkStart w:id="27" w:name="_30j0zll" w:colFirst="0" w:colLast="0"/>
      <w:bookmarkEnd w:id="27"/>
      <w:ins w:id="28" w:author="Sid Davis" w:date="2016-12-12T15:21:00Z">
        <w:r>
          <w:rPr>
            <w:rFonts w:ascii="Times New Roman" w:hAnsi="Times New Roman" w:cs="Times New Roman"/>
          </w:rPr>
          <w:t>Peer evaluation and reflection -- 5/5 pts.</w:t>
        </w:r>
      </w:ins>
    </w:p>
    <w:sectPr w:rsidR="006F3B76" w:rsidRPr="00AD1964">
      <w:headerReference w:type="default" r:id="rId37"/>
      <w:footerReference w:type="default" r:id="rId3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A54E7" w14:textId="77777777" w:rsidR="00FE17B5" w:rsidRDefault="00FE17B5">
      <w:pPr>
        <w:spacing w:line="240" w:lineRule="auto"/>
      </w:pPr>
      <w:r>
        <w:separator/>
      </w:r>
    </w:p>
  </w:endnote>
  <w:endnote w:type="continuationSeparator" w:id="0">
    <w:p w14:paraId="1ED6323F" w14:textId="77777777" w:rsidR="00FE17B5" w:rsidRDefault="00FE1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9197A" w14:textId="77777777" w:rsidR="0079007B" w:rsidRDefault="0079007B">
    <w:pPr>
      <w:tabs>
        <w:tab w:val="center" w:pos="4320"/>
        <w:tab w:val="right" w:pos="8640"/>
      </w:tabs>
      <w:spacing w:line="240" w:lineRule="auto"/>
      <w:jc w:val="right"/>
    </w:pPr>
    <w:r>
      <w:fldChar w:fldCharType="begin"/>
    </w:r>
    <w:r>
      <w:instrText>PAGE</w:instrText>
    </w:r>
    <w:r>
      <w:fldChar w:fldCharType="separate"/>
    </w:r>
    <w:r w:rsidR="00026C9F">
      <w:rPr>
        <w:noProof/>
      </w:rPr>
      <w:t>2</w:t>
    </w:r>
    <w:r>
      <w:fldChar w:fldCharType="end"/>
    </w:r>
  </w:p>
  <w:p w14:paraId="27033E81" w14:textId="77777777" w:rsidR="0079007B" w:rsidRDefault="0079007B">
    <w:pPr>
      <w:tabs>
        <w:tab w:val="center" w:pos="4320"/>
        <w:tab w:val="right" w:pos="8640"/>
      </w:tabs>
      <w:spacing w:after="720" w:line="240" w:lineRule="auto"/>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AE267" w14:textId="77777777" w:rsidR="00FE17B5" w:rsidRDefault="00FE17B5">
      <w:pPr>
        <w:spacing w:line="240" w:lineRule="auto"/>
      </w:pPr>
      <w:r>
        <w:separator/>
      </w:r>
    </w:p>
  </w:footnote>
  <w:footnote w:type="continuationSeparator" w:id="0">
    <w:p w14:paraId="37178421" w14:textId="77777777" w:rsidR="00FE17B5" w:rsidRDefault="00FE17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0770" w14:textId="77777777" w:rsidR="006376EE" w:rsidRDefault="006376EE">
    <w:pPr>
      <w:spacing w:line="264" w:lineRule="auto"/>
    </w:pPr>
    <w:r>
      <w:rPr>
        <w:noProof/>
        <w:lang w:eastAsia="zh-CN"/>
      </w:rPr>
      <mc:AlternateContent>
        <mc:Choice Requires="wps">
          <w:drawing>
            <wp:anchor distT="0" distB="0" distL="114300" distR="114300" simplePos="0" relativeHeight="251658240" behindDoc="0" locked="0" layoutInCell="1" allowOverlap="1" wp14:anchorId="42570B46" wp14:editId="2058485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6FCC24A"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2A29BB14994E47C78BF6CF4AC9C90699"/>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Carver Electronics-Phase5-Team 5</w:t>
        </w:r>
      </w:sdtContent>
    </w:sdt>
  </w:p>
  <w:p w14:paraId="05DB3AA5" w14:textId="77777777" w:rsidR="006376EE" w:rsidRDefault="006376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552"/>
    <w:multiLevelType w:val="multilevel"/>
    <w:tmpl w:val="C6C873A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9882E8E"/>
    <w:multiLevelType w:val="multilevel"/>
    <w:tmpl w:val="6F6031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EDC276B"/>
    <w:multiLevelType w:val="multilevel"/>
    <w:tmpl w:val="B608EF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272C0679"/>
    <w:multiLevelType w:val="multilevel"/>
    <w:tmpl w:val="F65607B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7FF264C"/>
    <w:multiLevelType w:val="multilevel"/>
    <w:tmpl w:val="E5FEFAA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2F1B56B4"/>
    <w:multiLevelType w:val="multilevel"/>
    <w:tmpl w:val="E22C59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30555B61"/>
    <w:multiLevelType w:val="multilevel"/>
    <w:tmpl w:val="C16009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09F7817"/>
    <w:multiLevelType w:val="multilevel"/>
    <w:tmpl w:val="EDE03F7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Wingdings" w:hAnsi="Wingdings" w:hint="default"/>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1833BD0"/>
    <w:multiLevelType w:val="multilevel"/>
    <w:tmpl w:val="D4FC615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33B441EC"/>
    <w:multiLevelType w:val="multilevel"/>
    <w:tmpl w:val="936AF27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368F421D"/>
    <w:multiLevelType w:val="multilevel"/>
    <w:tmpl w:val="1D187D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39A07B3E"/>
    <w:multiLevelType w:val="multilevel"/>
    <w:tmpl w:val="75AA9D5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4BED7BD3"/>
    <w:multiLevelType w:val="multilevel"/>
    <w:tmpl w:val="3CC482C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4D283906"/>
    <w:multiLevelType w:val="multilevel"/>
    <w:tmpl w:val="B82027A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544D65F9"/>
    <w:multiLevelType w:val="multilevel"/>
    <w:tmpl w:val="BB5076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592536B8"/>
    <w:multiLevelType w:val="multilevel"/>
    <w:tmpl w:val="F52E963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68E96F4C"/>
    <w:multiLevelType w:val="multilevel"/>
    <w:tmpl w:val="12FC9D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nsid w:val="6B4047D7"/>
    <w:multiLevelType w:val="multilevel"/>
    <w:tmpl w:val="B03EB65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7BD27CCC"/>
    <w:multiLevelType w:val="multilevel"/>
    <w:tmpl w:val="C164BDE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18"/>
  </w:num>
  <w:num w:numId="3">
    <w:abstractNumId w:val="17"/>
  </w:num>
  <w:num w:numId="4">
    <w:abstractNumId w:val="0"/>
  </w:num>
  <w:num w:numId="5">
    <w:abstractNumId w:val="12"/>
  </w:num>
  <w:num w:numId="6">
    <w:abstractNumId w:val="9"/>
  </w:num>
  <w:num w:numId="7">
    <w:abstractNumId w:val="10"/>
  </w:num>
  <w:num w:numId="8">
    <w:abstractNumId w:val="5"/>
  </w:num>
  <w:num w:numId="9">
    <w:abstractNumId w:val="7"/>
  </w:num>
  <w:num w:numId="10">
    <w:abstractNumId w:val="13"/>
  </w:num>
  <w:num w:numId="11">
    <w:abstractNumId w:val="14"/>
  </w:num>
  <w:num w:numId="12">
    <w:abstractNumId w:val="15"/>
  </w:num>
  <w:num w:numId="13">
    <w:abstractNumId w:val="4"/>
  </w:num>
  <w:num w:numId="14">
    <w:abstractNumId w:val="3"/>
  </w:num>
  <w:num w:numId="15">
    <w:abstractNumId w:val="2"/>
  </w:num>
  <w:num w:numId="16">
    <w:abstractNumId w:val="11"/>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6F3B76"/>
    <w:rsid w:val="00002D4B"/>
    <w:rsid w:val="00026C9F"/>
    <w:rsid w:val="000646B0"/>
    <w:rsid w:val="0007120F"/>
    <w:rsid w:val="00115A7D"/>
    <w:rsid w:val="001C3A42"/>
    <w:rsid w:val="00291396"/>
    <w:rsid w:val="002F34D0"/>
    <w:rsid w:val="0042356A"/>
    <w:rsid w:val="004450AC"/>
    <w:rsid w:val="00451D5C"/>
    <w:rsid w:val="00511C6D"/>
    <w:rsid w:val="00556C7C"/>
    <w:rsid w:val="0057098F"/>
    <w:rsid w:val="006376EE"/>
    <w:rsid w:val="006F3B76"/>
    <w:rsid w:val="00773E23"/>
    <w:rsid w:val="0079007B"/>
    <w:rsid w:val="00834524"/>
    <w:rsid w:val="0083782A"/>
    <w:rsid w:val="0084144A"/>
    <w:rsid w:val="008D7F92"/>
    <w:rsid w:val="009621E4"/>
    <w:rsid w:val="00966626"/>
    <w:rsid w:val="009933FC"/>
    <w:rsid w:val="009B4826"/>
    <w:rsid w:val="009E7493"/>
    <w:rsid w:val="00A70D30"/>
    <w:rsid w:val="00A905F4"/>
    <w:rsid w:val="00A9130F"/>
    <w:rsid w:val="00AD1964"/>
    <w:rsid w:val="00B20A66"/>
    <w:rsid w:val="00BF0C31"/>
    <w:rsid w:val="00C25DAB"/>
    <w:rsid w:val="00C43946"/>
    <w:rsid w:val="00CD3C6A"/>
    <w:rsid w:val="00D81F3E"/>
    <w:rsid w:val="00DB64FD"/>
    <w:rsid w:val="00DC7CA8"/>
    <w:rsid w:val="00E707BB"/>
    <w:rsid w:val="00E72F55"/>
    <w:rsid w:val="00E87424"/>
    <w:rsid w:val="00F76E4F"/>
    <w:rsid w:val="00FE1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23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376EE"/>
    <w:pPr>
      <w:tabs>
        <w:tab w:val="center" w:pos="4680"/>
        <w:tab w:val="right" w:pos="9360"/>
      </w:tabs>
      <w:spacing w:line="240" w:lineRule="auto"/>
    </w:pPr>
  </w:style>
  <w:style w:type="character" w:customStyle="1" w:styleId="HeaderChar">
    <w:name w:val="Header Char"/>
    <w:basedOn w:val="DefaultParagraphFont"/>
    <w:link w:val="Header"/>
    <w:uiPriority w:val="99"/>
    <w:rsid w:val="006376EE"/>
  </w:style>
  <w:style w:type="paragraph" w:styleId="Footer">
    <w:name w:val="footer"/>
    <w:basedOn w:val="Normal"/>
    <w:link w:val="FooterChar"/>
    <w:uiPriority w:val="99"/>
    <w:unhideWhenUsed/>
    <w:rsid w:val="006376EE"/>
    <w:pPr>
      <w:tabs>
        <w:tab w:val="center" w:pos="4680"/>
        <w:tab w:val="right" w:pos="9360"/>
      </w:tabs>
      <w:spacing w:line="240" w:lineRule="auto"/>
    </w:pPr>
  </w:style>
  <w:style w:type="character" w:customStyle="1" w:styleId="FooterChar">
    <w:name w:val="Footer Char"/>
    <w:basedOn w:val="DefaultParagraphFont"/>
    <w:link w:val="Footer"/>
    <w:uiPriority w:val="99"/>
    <w:rsid w:val="006376EE"/>
  </w:style>
  <w:style w:type="paragraph" w:styleId="BalloonText">
    <w:name w:val="Balloon Text"/>
    <w:basedOn w:val="Normal"/>
    <w:link w:val="BalloonTextChar"/>
    <w:uiPriority w:val="99"/>
    <w:semiHidden/>
    <w:unhideWhenUsed/>
    <w:rsid w:val="009933F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3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hyperlink" Target="http://www.courts.ca.gov/documents/techstaff-augment-rfp-attacha.pdf" TargetMode="External"/><Relationship Id="rId29" Type="http://schemas.openxmlformats.org/officeDocument/2006/relationships/hyperlink" Target="http://www.courts.ca.gov/documents/techstaff-augment-rfp-attacha.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dgs.pa.gov/Documents/Procurement%20Forms/Training/Courses/Web-Based/RequestForProposal/EvaluatingRequestfo%20ProposalResponses.pdf" TargetMode="External"/><Relationship Id="rId31" Type="http://schemas.openxmlformats.org/officeDocument/2006/relationships/hyperlink" Target="http://www.dgs.pa.gov/Documents/Procurement%20Forms/Training/Courses/Web-Based/RequestForProposal/EvaluatingRequestfo%20ProposalResponses.pdf" TargetMode="External"/><Relationship Id="rId32" Type="http://schemas.openxmlformats.org/officeDocument/2006/relationships/hyperlink" Target="http://www.ipwatchdog.com/tradesecret/simple-confidentiality-agreement/" TargetMode="External"/><Relationship Id="rId9" Type="http://schemas.openxmlformats.org/officeDocument/2006/relationships/image" Target="media/image3.jp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www.ipwatchdog.com/tradesecret/simple-confidentiality-agreement/" TargetMode="External"/><Relationship Id="rId34" Type="http://schemas.openxmlformats.org/officeDocument/2006/relationships/hyperlink" Target="http://www.ipwatchdog.com/tradesecret/simple-confidentiality-agreement/" TargetMode="External"/><Relationship Id="rId35" Type="http://schemas.openxmlformats.org/officeDocument/2006/relationships/hyperlink" Target="http://www.ipwatchdog.com/tradesecret/simple-confidentiality-agreement/" TargetMode="External"/><Relationship Id="rId36" Type="http://schemas.openxmlformats.org/officeDocument/2006/relationships/hyperlink" Target="http://www.ipwatchdog.com/tradesecret/simple-confidentiality-agreement/" TargetMode="Externa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png"/><Relationship Id="rId13" Type="http://schemas.openxmlformats.org/officeDocument/2006/relationships/hyperlink" Target="http://www.musiciansfriend.com/" TargetMode="External"/><Relationship Id="rId14" Type="http://schemas.openxmlformats.org/officeDocument/2006/relationships/hyperlink" Target="http://www.musiciansfriend.com/" TargetMode="External"/><Relationship Id="rId15" Type="http://schemas.openxmlformats.org/officeDocument/2006/relationships/hyperlink" Target="http://www.guitarcenter.com/" TargetMode="External"/><Relationship Id="rId16" Type="http://schemas.openxmlformats.org/officeDocument/2006/relationships/hyperlink" Target="http://www.guitarcenter.com/" TargetMode="External"/><Relationship Id="rId17" Type="http://schemas.openxmlformats.org/officeDocument/2006/relationships/hyperlink" Target="http://www.sharmusic.com/" TargetMode="External"/><Relationship Id="rId18" Type="http://schemas.openxmlformats.org/officeDocument/2006/relationships/hyperlink" Target="http://www.sharmusic.com/" TargetMode="External"/><Relationship Id="rId19" Type="http://schemas.openxmlformats.org/officeDocument/2006/relationships/hyperlink" Target="http://www.sharmusic.com/"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29BB14994E47C78BF6CF4AC9C90699"/>
        <w:category>
          <w:name w:val="General"/>
          <w:gallery w:val="placeholder"/>
        </w:category>
        <w:types>
          <w:type w:val="bbPlcHdr"/>
        </w:types>
        <w:behaviors>
          <w:behavior w:val="content"/>
        </w:behaviors>
        <w:guid w:val="{CE8CDDCB-ED4E-4957-8A63-B5A8A602D8FD}"/>
      </w:docPartPr>
      <w:docPartBody>
        <w:p w:rsidR="00B72E90" w:rsidRDefault="00E73BAC" w:rsidP="00E73BAC">
          <w:pPr>
            <w:pStyle w:val="2A29BB14994E47C78BF6CF4AC9C9069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AC"/>
    <w:rsid w:val="00391E8C"/>
    <w:rsid w:val="00B72E90"/>
    <w:rsid w:val="00E73BAC"/>
    <w:rsid w:val="00F02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29BB14994E47C78BF6CF4AC9C90699">
    <w:name w:val="2A29BB14994E47C78BF6CF4AC9C90699"/>
    <w:rsid w:val="00E73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6255</Words>
  <Characters>35658</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Carver Electronics-Phase5-Team 5</dc:title>
  <cp:lastModifiedBy>Jing Cui</cp:lastModifiedBy>
  <cp:revision>2</cp:revision>
  <dcterms:created xsi:type="dcterms:W3CDTF">2017-11-15T16:36:00Z</dcterms:created>
  <dcterms:modified xsi:type="dcterms:W3CDTF">2017-11-15T16:36:00Z</dcterms:modified>
</cp:coreProperties>
</file>